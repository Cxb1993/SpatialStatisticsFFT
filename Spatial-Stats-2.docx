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C026D" w14:textId="3CC89882" w:rsidR="00974139" w:rsidRDefault="00974139" w:rsidP="00287883">
      <w:pPr>
        <w:jc w:val="both"/>
        <w:rPr>
          <w:ins w:id="0" w:author="Tony Fast" w:date="2013-10-31T10:09:00Z"/>
          <w:b/>
        </w:rPr>
      </w:pPr>
      <w:ins w:id="1" w:author="Tony Fast" w:date="2013-10-31T10:08:00Z">
        <w:r w:rsidRPr="00287883">
          <w:rPr>
            <w:b/>
            <w:rPrChange w:id="2" w:author="Tony Fast" w:date="2013-10-31T10:09:00Z">
              <w:rPr/>
            </w:rPrChange>
          </w:rPr>
          <w:t>Autonomous and Scalable Computation of Spatial Correlation</w:t>
        </w:r>
      </w:ins>
      <w:ins w:id="3" w:author="Tony Fast" w:date="2013-10-31T10:09:00Z">
        <w:r w:rsidRPr="00287883">
          <w:rPr>
            <w:b/>
            <w:rPrChange w:id="4" w:author="Tony Fast" w:date="2013-10-31T10:09:00Z">
              <w:rPr/>
            </w:rPrChange>
          </w:rPr>
          <w:t xml:space="preserve"> Function</w:t>
        </w:r>
      </w:ins>
      <w:ins w:id="5" w:author="Tony Fast" w:date="2013-10-31T10:08:00Z">
        <w:r w:rsidRPr="00287883">
          <w:rPr>
            <w:b/>
            <w:rPrChange w:id="6" w:author="Tony Fast" w:date="2013-10-31T10:09:00Z">
              <w:rPr/>
            </w:rPrChange>
          </w:rPr>
          <w:t xml:space="preserve"> from Spatiotemporal Materials Data </w:t>
        </w:r>
      </w:ins>
    </w:p>
    <w:p w14:paraId="15159955" w14:textId="199F768D" w:rsidR="00287883" w:rsidRDefault="00287883" w:rsidP="00287883">
      <w:pPr>
        <w:jc w:val="both"/>
        <w:rPr>
          <w:ins w:id="7" w:author="Tony Fast" w:date="2013-10-31T10:09:00Z"/>
        </w:rPr>
      </w:pPr>
      <w:ins w:id="8" w:author="Tony Fast" w:date="2013-10-31T10:09:00Z">
        <w:r>
          <w:t>Tony Fast</w:t>
        </w:r>
      </w:ins>
    </w:p>
    <w:p w14:paraId="7D21ED74" w14:textId="384FCF74" w:rsidR="00287883" w:rsidRDefault="00287883" w:rsidP="00287883">
      <w:pPr>
        <w:jc w:val="both"/>
        <w:rPr>
          <w:ins w:id="9" w:author="Tony Fast" w:date="2013-10-31T10:09:00Z"/>
        </w:rPr>
      </w:pPr>
      <w:ins w:id="10" w:author="Tony Fast" w:date="2013-10-31T10:09:00Z">
        <w:r>
          <w:t>Surya R. Kalidindi</w:t>
        </w:r>
      </w:ins>
    </w:p>
    <w:p w14:paraId="5478C5F9" w14:textId="77777777" w:rsidR="00287883" w:rsidRDefault="00287883" w:rsidP="00287883">
      <w:pPr>
        <w:jc w:val="both"/>
        <w:rPr>
          <w:ins w:id="11" w:author="Tony Fast" w:date="2013-10-31T10:09:00Z"/>
        </w:rPr>
      </w:pPr>
    </w:p>
    <w:p w14:paraId="17461233" w14:textId="064E9370" w:rsidR="00974139" w:rsidRPr="00287883" w:rsidRDefault="00287883" w:rsidP="00287883">
      <w:pPr>
        <w:jc w:val="both"/>
        <w:rPr>
          <w:ins w:id="12" w:author="Tony Fast" w:date="2013-10-31T10:08:00Z"/>
          <w:rFonts w:ascii="Cambria" w:hAnsi="Cambria"/>
          <w:b/>
          <w:rPrChange w:id="13" w:author="Tony Fast" w:date="2013-10-31T10:09:00Z">
            <w:rPr>
              <w:ins w:id="14" w:author="Tony Fast" w:date="2013-10-31T10:08:00Z"/>
              <w:rFonts w:ascii="Cambria" w:hAnsi="Cambria"/>
            </w:rPr>
          </w:rPrChange>
        </w:rPr>
      </w:pPr>
      <w:ins w:id="15" w:author="Tony Fast" w:date="2013-10-31T10:09:00Z">
        <w:r w:rsidRPr="00287883">
          <w:rPr>
            <w:rFonts w:ascii="Cambria" w:hAnsi="Cambria"/>
            <w:b/>
            <w:rPrChange w:id="16" w:author="Tony Fast" w:date="2013-10-31T10:09:00Z">
              <w:rPr>
                <w:rFonts w:ascii="Cambria" w:hAnsi="Cambria"/>
              </w:rPr>
            </w:rPrChange>
          </w:rPr>
          <w:t>Introduction</w:t>
        </w:r>
      </w:ins>
    </w:p>
    <w:p w14:paraId="1AE3BC10" w14:textId="7FBBFFA8" w:rsidR="006A13D3" w:rsidRDefault="00F7617B">
      <w:pPr>
        <w:ind w:firstLine="720"/>
        <w:jc w:val="both"/>
        <w:rPr>
          <w:ins w:id="17" w:author="Tony Fast" w:date="2013-10-31T14:48:00Z"/>
          <w:rFonts w:ascii="Cambria" w:hAnsi="Cambria"/>
        </w:rPr>
        <w:pPrChange w:id="18" w:author="Tony Fast" w:date="2013-10-31T10:14:00Z">
          <w:pPr>
            <w:jc w:val="both"/>
          </w:pPr>
        </w:pPrChange>
      </w:pPr>
      <w:commentRangeStart w:id="19"/>
      <w:ins w:id="20" w:author="Tony Fast" w:date="2013-10-31T10:09:00Z">
        <w:r>
          <w:rPr>
            <w:rFonts w:ascii="Cambria" w:hAnsi="Cambria"/>
          </w:rPr>
          <w:t>M</w:t>
        </w:r>
      </w:ins>
      <w:ins w:id="21" w:author="Tony Fast" w:date="2013-10-30T20:45:00Z">
        <w:r w:rsidR="00B740CB">
          <w:rPr>
            <w:rFonts w:ascii="Cambria" w:hAnsi="Cambria"/>
          </w:rPr>
          <w:t>aterial</w:t>
        </w:r>
        <w:r w:rsidR="00630EA3">
          <w:rPr>
            <w:rFonts w:ascii="Cambria" w:hAnsi="Cambria"/>
          </w:rPr>
          <w:t xml:space="preserve"> science </w:t>
        </w:r>
      </w:ins>
      <w:ins w:id="22" w:author="Tony Fast" w:date="2013-11-05T21:19:00Z">
        <w:r w:rsidR="00B740CB">
          <w:rPr>
            <w:rFonts w:ascii="Cambria" w:hAnsi="Cambria"/>
          </w:rPr>
          <w:t>is</w:t>
        </w:r>
      </w:ins>
      <w:ins w:id="23" w:author="Tony Fast" w:date="2013-10-30T20:45:00Z">
        <w:r w:rsidR="00630EA3">
          <w:rPr>
            <w:rFonts w:ascii="Cambria" w:hAnsi="Cambria"/>
          </w:rPr>
          <w:t xml:space="preserve"> experiencing pressure to deliver </w:t>
        </w:r>
        <w:r w:rsidR="00720749">
          <w:rPr>
            <w:rFonts w:ascii="Cambria" w:hAnsi="Cambria"/>
          </w:rPr>
          <w:t xml:space="preserve">new and improvement materials to </w:t>
        </w:r>
      </w:ins>
      <w:ins w:id="24" w:author="Tony Fast" w:date="2013-11-05T21:19:00Z">
        <w:r w:rsidR="008E0E8F">
          <w:rPr>
            <w:rFonts w:ascii="Cambria" w:hAnsi="Cambria"/>
          </w:rPr>
          <w:t xml:space="preserve">the </w:t>
        </w:r>
      </w:ins>
      <w:ins w:id="25" w:author="Tony Fast" w:date="2013-11-05T21:20:00Z">
        <w:r w:rsidR="008E0E8F">
          <w:rPr>
            <w:rFonts w:ascii="Cambria" w:hAnsi="Cambria"/>
          </w:rPr>
          <w:t xml:space="preserve">marketplace </w:t>
        </w:r>
        <w:r w:rsidR="008C6C4F">
          <w:rPr>
            <w:rFonts w:ascii="Cambria" w:hAnsi="Cambria"/>
          </w:rPr>
          <w:t xml:space="preserve">in </w:t>
        </w:r>
      </w:ins>
      <w:ins w:id="26" w:author="Tony Fast" w:date="2013-10-30T20:45:00Z">
        <w:r w:rsidR="00720749">
          <w:rPr>
            <w:rFonts w:ascii="Cambria" w:hAnsi="Cambria"/>
          </w:rPr>
          <w:t xml:space="preserve">half the time and </w:t>
        </w:r>
      </w:ins>
      <w:ins w:id="27" w:author="Tony Fast" w:date="2013-11-05T21:20:00Z">
        <w:r w:rsidR="00ED0E5D">
          <w:rPr>
            <w:rFonts w:ascii="Cambria" w:hAnsi="Cambria"/>
          </w:rPr>
          <w:t xml:space="preserve">at </w:t>
        </w:r>
      </w:ins>
      <w:ins w:id="28" w:author="Tony Fast" w:date="2013-10-30T20:45:00Z">
        <w:r w:rsidR="00720749">
          <w:rPr>
            <w:rFonts w:ascii="Cambria" w:hAnsi="Cambria"/>
          </w:rPr>
          <w:t>half the cost.</w:t>
        </w:r>
      </w:ins>
      <w:ins w:id="29" w:author="Tony Fast" w:date="2013-10-31T10:10:00Z">
        <w:r w:rsidR="004C0EB2">
          <w:rPr>
            <w:rFonts w:ascii="Cambria" w:hAnsi="Cambria"/>
          </w:rPr>
          <w:t>[ref]</w:t>
        </w:r>
      </w:ins>
      <w:ins w:id="30" w:author="Tony Fast" w:date="2013-11-05T21:43:00Z">
        <w:r w:rsidR="00745FEA">
          <w:rPr>
            <w:rFonts w:ascii="Cambria" w:hAnsi="Cambria"/>
          </w:rPr>
          <w:t xml:space="preserve">  </w:t>
        </w:r>
      </w:ins>
      <w:commentRangeStart w:id="31"/>
      <w:ins w:id="32" w:author="Tony Fast" w:date="2013-10-30T20:48:00Z">
        <w:r w:rsidR="0093220C">
          <w:rPr>
            <w:rFonts w:ascii="Cambria" w:hAnsi="Cambria"/>
          </w:rPr>
          <w:t xml:space="preserve">To reach this goal, a </w:t>
        </w:r>
        <w:r w:rsidR="00C43433">
          <w:rPr>
            <w:rFonts w:ascii="Cambria" w:hAnsi="Cambria"/>
          </w:rPr>
          <w:t>hurdle that will need</w:t>
        </w:r>
        <w:r w:rsidR="00AD624A">
          <w:rPr>
            <w:rFonts w:ascii="Cambria" w:hAnsi="Cambria"/>
          </w:rPr>
          <w:t xml:space="preserve"> to be</w:t>
        </w:r>
        <w:r w:rsidR="00D547FE">
          <w:rPr>
            <w:rFonts w:ascii="Cambria" w:hAnsi="Cambria"/>
          </w:rPr>
          <w:t xml:space="preserve"> overcome is the </w:t>
        </w:r>
      </w:ins>
      <w:ins w:id="33" w:author="Tony Fast" w:date="2013-10-30T20:49:00Z">
        <w:r w:rsidR="00D547FE">
          <w:rPr>
            <w:rFonts w:ascii="Cambria" w:hAnsi="Cambria"/>
          </w:rPr>
          <w:t>increasing dissonance between</w:t>
        </w:r>
      </w:ins>
      <w:ins w:id="34" w:author="Tony Fast" w:date="2013-10-30T20:50:00Z">
        <w:r w:rsidR="00D547FE">
          <w:rPr>
            <w:rFonts w:ascii="Cambria" w:hAnsi="Cambria"/>
          </w:rPr>
          <w:t xml:space="preserve"> the</w:t>
        </w:r>
      </w:ins>
      <w:ins w:id="35" w:author="Tony Fast" w:date="2013-10-30T20:49:00Z">
        <w:r w:rsidR="00D547FE">
          <w:rPr>
            <w:rFonts w:ascii="Cambria" w:hAnsi="Cambria"/>
          </w:rPr>
          <w:t xml:space="preserve"> strength of </w:t>
        </w:r>
      </w:ins>
      <w:ins w:id="36" w:author="Tony Fast" w:date="2013-10-30T20:50:00Z">
        <w:r w:rsidR="00D547FE">
          <w:rPr>
            <w:rFonts w:ascii="Cambria" w:hAnsi="Cambria"/>
          </w:rPr>
          <w:t xml:space="preserve">material science in generating massive stores of </w:t>
        </w:r>
      </w:ins>
      <w:ins w:id="37" w:author="Tony Fast" w:date="2013-10-31T10:12:00Z">
        <w:r w:rsidR="00667E92">
          <w:rPr>
            <w:rFonts w:ascii="Cambria" w:hAnsi="Cambria"/>
          </w:rPr>
          <w:t xml:space="preserve">empirical and simulated </w:t>
        </w:r>
      </w:ins>
      <w:ins w:id="38" w:author="Tony Fast" w:date="2013-10-30T20:50:00Z">
        <w:r w:rsidR="00D547FE">
          <w:rPr>
            <w:rFonts w:ascii="Cambria" w:hAnsi="Cambria"/>
          </w:rPr>
          <w:t xml:space="preserve">physical information and </w:t>
        </w:r>
      </w:ins>
      <w:ins w:id="39" w:author="Tony Fast" w:date="2013-10-30T20:51:00Z">
        <w:r w:rsidR="00C85FE7">
          <w:rPr>
            <w:rFonts w:ascii="Cambria" w:hAnsi="Cambria"/>
          </w:rPr>
          <w:t xml:space="preserve">its weakness </w:t>
        </w:r>
      </w:ins>
      <w:ins w:id="40" w:author="Tony Fast" w:date="2013-10-30T20:50:00Z">
        <w:r w:rsidR="00D547FE">
          <w:rPr>
            <w:rFonts w:ascii="Cambria" w:hAnsi="Cambria"/>
          </w:rPr>
          <w:t>to utilize the data</w:t>
        </w:r>
      </w:ins>
      <w:ins w:id="41" w:author="Tony Fast" w:date="2013-10-30T20:52:00Z">
        <w:r w:rsidR="00C85FE7">
          <w:rPr>
            <w:rFonts w:ascii="Cambria" w:hAnsi="Cambria"/>
          </w:rPr>
          <w:t xml:space="preserve"> at scale</w:t>
        </w:r>
      </w:ins>
      <w:ins w:id="42" w:author="Tony Fast" w:date="2013-10-30T20:50:00Z">
        <w:r w:rsidR="00D547FE">
          <w:rPr>
            <w:rFonts w:ascii="Cambria" w:hAnsi="Cambria"/>
          </w:rPr>
          <w:t>.</w:t>
        </w:r>
      </w:ins>
      <w:commentRangeEnd w:id="31"/>
      <w:ins w:id="43" w:author="Tony Fast" w:date="2013-11-05T21:43:00Z">
        <w:r w:rsidR="00BB6C2A">
          <w:rPr>
            <w:rStyle w:val="CommentReference"/>
          </w:rPr>
          <w:commentReference w:id="31"/>
        </w:r>
      </w:ins>
      <w:ins w:id="44" w:author="Tony Fast" w:date="2013-10-30T20:51:00Z">
        <w:r w:rsidR="00C85FE7">
          <w:rPr>
            <w:rFonts w:ascii="Cambria" w:hAnsi="Cambria"/>
          </w:rPr>
          <w:t xml:space="preserve"> </w:t>
        </w:r>
      </w:ins>
      <w:ins w:id="45" w:author="Tony Fast" w:date="2013-10-30T20:52:00Z">
        <w:r w:rsidR="009F3F27">
          <w:rPr>
            <w:rFonts w:ascii="Cambria" w:hAnsi="Cambria"/>
          </w:rPr>
          <w:t xml:space="preserve"> Materials science </w:t>
        </w:r>
      </w:ins>
      <w:ins w:id="46" w:author="Tony Fast" w:date="2013-10-31T14:11:00Z">
        <w:r w:rsidR="002561F4">
          <w:rPr>
            <w:rFonts w:ascii="Cambria" w:hAnsi="Cambria"/>
          </w:rPr>
          <w:t xml:space="preserve">is challenged by the 3 V’s of </w:t>
        </w:r>
      </w:ins>
      <w:ins w:id="47" w:author="Tony Fast" w:date="2013-10-30T20:52:00Z">
        <w:r w:rsidR="009F3F27">
          <w:rPr>
            <w:rFonts w:ascii="Cambria" w:hAnsi="Cambria"/>
          </w:rPr>
          <w:t xml:space="preserve">Big Data </w:t>
        </w:r>
      </w:ins>
      <w:ins w:id="48" w:author="Tony Fast" w:date="2013-10-30T20:53:00Z">
        <w:r w:rsidR="009F3F27">
          <w:rPr>
            <w:rFonts w:ascii="Cambria" w:hAnsi="Cambria"/>
          </w:rPr>
          <w:t xml:space="preserve">as the Volumes of the </w:t>
        </w:r>
      </w:ins>
      <w:ins w:id="49" w:author="Tony Fast" w:date="2013-10-31T14:11:00Z">
        <w:r w:rsidR="002561F4">
          <w:rPr>
            <w:rFonts w:ascii="Cambria" w:hAnsi="Cambria"/>
          </w:rPr>
          <w:t xml:space="preserve">unstructured </w:t>
        </w:r>
      </w:ins>
      <w:ins w:id="50" w:author="Tony Fast" w:date="2013-10-30T20:53:00Z">
        <w:r w:rsidR="009F3F27">
          <w:rPr>
            <w:rFonts w:ascii="Cambria" w:hAnsi="Cambria"/>
          </w:rPr>
          <w:t xml:space="preserve">datasets are reaching terabyte sizes, as </w:t>
        </w:r>
      </w:ins>
      <w:ins w:id="51" w:author="Tony Fast" w:date="2013-10-31T14:11:00Z">
        <w:r w:rsidR="002413DE">
          <w:rPr>
            <w:rFonts w:ascii="Cambria" w:hAnsi="Cambria"/>
          </w:rPr>
          <w:t xml:space="preserve">high performance </w:t>
        </w:r>
      </w:ins>
      <w:ins w:id="52" w:author="Tony Fast" w:date="2013-10-30T20:53:00Z">
        <w:r w:rsidR="009F3F27">
          <w:rPr>
            <w:rFonts w:ascii="Cambria" w:hAnsi="Cambria"/>
          </w:rPr>
          <w:t xml:space="preserve">computing is increasing the Velocity which </w:t>
        </w:r>
      </w:ins>
      <w:ins w:id="53" w:author="Tony Fast" w:date="2013-10-30T20:54:00Z">
        <w:r w:rsidR="009F3F27">
          <w:rPr>
            <w:rFonts w:ascii="Cambria" w:hAnsi="Cambria"/>
          </w:rPr>
          <w:t xml:space="preserve">information is generated, and with the </w:t>
        </w:r>
      </w:ins>
      <w:ins w:id="54" w:author="Tony Fast" w:date="2013-10-30T20:55:00Z">
        <w:r w:rsidR="002140F3">
          <w:rPr>
            <w:rFonts w:ascii="Cambria" w:hAnsi="Cambria"/>
          </w:rPr>
          <w:t>V</w:t>
        </w:r>
        <w:r w:rsidR="009F3F27">
          <w:rPr>
            <w:rFonts w:ascii="Cambria" w:hAnsi="Cambria"/>
          </w:rPr>
          <w:t xml:space="preserve">ariety of information </w:t>
        </w:r>
      </w:ins>
      <w:ins w:id="55" w:author="Tony Fast" w:date="2013-10-31T14:14:00Z">
        <w:r w:rsidR="00FB3EF5">
          <w:rPr>
            <w:rFonts w:ascii="Cambria" w:hAnsi="Cambria"/>
          </w:rPr>
          <w:t>being generated by conduits in the field from both experiment and simulation</w:t>
        </w:r>
      </w:ins>
      <w:ins w:id="56" w:author="Tony Fast" w:date="2013-10-30T20:56:00Z">
        <w:r w:rsidR="008630AF">
          <w:rPr>
            <w:rFonts w:ascii="Cambria" w:hAnsi="Cambria"/>
          </w:rPr>
          <w:t>.</w:t>
        </w:r>
      </w:ins>
      <w:ins w:id="57" w:author="Tony Fast" w:date="2013-10-30T21:09:00Z">
        <w:r w:rsidR="006A13D3">
          <w:rPr>
            <w:rFonts w:ascii="Cambria" w:hAnsi="Cambria"/>
          </w:rPr>
          <w:t xml:space="preserve"> </w:t>
        </w:r>
      </w:ins>
      <w:ins w:id="58" w:author="Tony Fast" w:date="2013-10-30T21:10:00Z">
        <w:r w:rsidR="006A13D3">
          <w:rPr>
            <w:rFonts w:ascii="Cambria" w:hAnsi="Cambria"/>
          </w:rPr>
          <w:t xml:space="preserve">  </w:t>
        </w:r>
      </w:ins>
      <w:ins w:id="59" w:author="Tony Fast" w:date="2013-10-31T10:13:00Z">
        <w:r w:rsidR="00771143">
          <w:rPr>
            <w:rFonts w:ascii="Cambria" w:hAnsi="Cambria"/>
          </w:rPr>
          <w:t>The current subjective, undocumented, and ad-hoc data analysis tools</w:t>
        </w:r>
      </w:ins>
      <w:ins w:id="60" w:author="Tony Fast" w:date="2013-10-30T21:11:00Z">
        <w:r w:rsidR="006A13D3">
          <w:rPr>
            <w:rFonts w:ascii="Cambria" w:hAnsi="Cambria"/>
          </w:rPr>
          <w:t xml:space="preserve"> </w:t>
        </w:r>
        <w:r w:rsidR="00B50C1E">
          <w:rPr>
            <w:rFonts w:ascii="Cambria" w:hAnsi="Cambria"/>
          </w:rPr>
          <w:t>can</w:t>
        </w:r>
        <w:r w:rsidR="006A13D3">
          <w:rPr>
            <w:rFonts w:ascii="Cambria" w:hAnsi="Cambria"/>
          </w:rPr>
          <w:t xml:space="preserve">not be scaled to suit these needs.  New </w:t>
        </w:r>
      </w:ins>
      <w:ins w:id="61" w:author="Tony Fast" w:date="2013-10-30T21:12:00Z">
        <w:r w:rsidR="006A13D3">
          <w:rPr>
            <w:rFonts w:ascii="Cambria" w:hAnsi="Cambria"/>
          </w:rPr>
          <w:t xml:space="preserve">data science techniques will need to be explored to offer objective statistical </w:t>
        </w:r>
      </w:ins>
      <w:ins w:id="62" w:author="Tony Fast" w:date="2013-10-30T22:37:00Z">
        <w:r w:rsidR="008F01FB">
          <w:rPr>
            <w:rFonts w:ascii="Cambria" w:hAnsi="Cambria"/>
          </w:rPr>
          <w:t>representations</w:t>
        </w:r>
      </w:ins>
      <w:ins w:id="63" w:author="Tony Fast" w:date="2013-10-30T21:12:00Z">
        <w:r w:rsidR="006A13D3">
          <w:rPr>
            <w:rFonts w:ascii="Cambria" w:hAnsi="Cambria"/>
          </w:rPr>
          <w:t xml:space="preserve"> of materials science information</w:t>
        </w:r>
      </w:ins>
      <w:ins w:id="64" w:author="Tony Fast" w:date="2013-10-31T14:15:00Z">
        <w:r w:rsidR="00917318">
          <w:rPr>
            <w:rFonts w:ascii="Cambria" w:hAnsi="Cambria"/>
          </w:rPr>
          <w:t>.[ref]</w:t>
        </w:r>
      </w:ins>
    </w:p>
    <w:p w14:paraId="20413D0F" w14:textId="5A086295" w:rsidR="00BC3D08" w:rsidRDefault="00BC3D08">
      <w:pPr>
        <w:ind w:firstLine="720"/>
        <w:jc w:val="both"/>
        <w:rPr>
          <w:ins w:id="65" w:author="Tony Fast" w:date="2013-10-30T21:12:00Z"/>
          <w:rFonts w:ascii="Cambria" w:hAnsi="Cambria"/>
        </w:rPr>
        <w:pPrChange w:id="66" w:author="Tony Fast" w:date="2013-10-31T10:14:00Z">
          <w:pPr>
            <w:jc w:val="both"/>
          </w:pPr>
        </w:pPrChange>
      </w:pPr>
      <w:ins w:id="67" w:author="Tony Fast" w:date="2013-10-31T14:48:00Z">
        <w:r>
          <w:rPr>
            <w:rFonts w:ascii="Cambria" w:hAnsi="Cambria"/>
          </w:rPr>
          <w:t>Materials structure</w:t>
        </w:r>
      </w:ins>
    </w:p>
    <w:p w14:paraId="67207D52" w14:textId="7B911E27" w:rsidR="003A6731" w:rsidRDefault="00733886">
      <w:pPr>
        <w:ind w:firstLine="720"/>
        <w:jc w:val="both"/>
        <w:rPr>
          <w:ins w:id="68" w:author="Tony Fast" w:date="2013-10-31T14:34:00Z"/>
          <w:rFonts w:ascii="Cambria" w:hAnsi="Cambria"/>
        </w:rPr>
        <w:pPrChange w:id="69" w:author="Tony Fast" w:date="2013-10-31T22:03:00Z">
          <w:pPr>
            <w:jc w:val="both"/>
          </w:pPr>
        </w:pPrChange>
      </w:pPr>
      <w:ins w:id="70" w:author="Tony Fast" w:date="2013-10-30T21:12:00Z">
        <w:r>
          <w:rPr>
            <w:rFonts w:ascii="Cambria" w:hAnsi="Cambria"/>
          </w:rPr>
          <w:t xml:space="preserve">Microstructure Informatics </w:t>
        </w:r>
      </w:ins>
      <w:ins w:id="71" w:author="Tony Fast" w:date="2013-10-31T14:29:00Z">
        <w:r w:rsidR="00B95175">
          <w:rPr>
            <w:rFonts w:ascii="Cambria" w:hAnsi="Cambria"/>
          </w:rPr>
          <w:t xml:space="preserve">is an emerging framework that </w:t>
        </w:r>
      </w:ins>
      <w:ins w:id="72" w:author="Tony Fast" w:date="2013-10-31T10:14:00Z">
        <w:r w:rsidR="00517068">
          <w:rPr>
            <w:rFonts w:ascii="Cambria" w:hAnsi="Cambria"/>
          </w:rPr>
          <w:t xml:space="preserve">provides a growing suite of data science tools </w:t>
        </w:r>
      </w:ins>
      <w:ins w:id="73" w:author="Tony Fast" w:date="2013-10-31T14:29:00Z">
        <w:r w:rsidR="00BA089D">
          <w:rPr>
            <w:rFonts w:ascii="Cambria" w:hAnsi="Cambria"/>
          </w:rPr>
          <w:t xml:space="preserve">to </w:t>
        </w:r>
      </w:ins>
      <w:ins w:id="74" w:author="Tony Fast" w:date="2013-10-31T10:14:00Z">
        <w:r w:rsidR="00517068">
          <w:rPr>
            <w:rFonts w:ascii="Cambria" w:hAnsi="Cambria"/>
          </w:rPr>
          <w:t>extract bi-directional structure</w:t>
        </w:r>
      </w:ins>
      <w:ins w:id="75" w:author="Tony Fast" w:date="2013-10-30T21:12:00Z">
        <w:r>
          <w:rPr>
            <w:rFonts w:ascii="Cambria" w:hAnsi="Cambria"/>
          </w:rPr>
          <w:t>-property</w:t>
        </w:r>
      </w:ins>
      <w:ins w:id="76" w:author="Tony Fast" w:date="2013-10-30T21:13:00Z">
        <w:r>
          <w:rPr>
            <w:rFonts w:ascii="Cambria" w:hAnsi="Cambria"/>
          </w:rPr>
          <w:t xml:space="preserve">/processing relationships for most </w:t>
        </w:r>
      </w:ins>
      <w:ins w:id="77" w:author="Tony Fast" w:date="2013-10-30T21:14:00Z">
        <w:r>
          <w:rPr>
            <w:rFonts w:ascii="Cambria" w:hAnsi="Cambria"/>
          </w:rPr>
          <w:t>classes of materials science information.</w:t>
        </w:r>
      </w:ins>
      <w:ins w:id="78" w:author="Tony Fast" w:date="2013-10-30T22:39:00Z">
        <w:r w:rsidR="007F4A74">
          <w:rPr>
            <w:rFonts w:ascii="Cambria" w:hAnsi="Cambria"/>
          </w:rPr>
          <w:t xml:space="preserve">  Microstructure Informatics </w:t>
        </w:r>
      </w:ins>
      <w:ins w:id="79" w:author="Tony Fast" w:date="2013-10-30T22:40:00Z">
        <w:r w:rsidR="0051066D">
          <w:rPr>
            <w:rFonts w:ascii="Cambria" w:hAnsi="Cambria"/>
          </w:rPr>
          <w:t>uses</w:t>
        </w:r>
      </w:ins>
      <w:ins w:id="80" w:author="Tony Fast" w:date="2013-10-30T22:39:00Z">
        <w:r w:rsidR="007F4A74">
          <w:rPr>
            <w:rFonts w:ascii="Cambria" w:hAnsi="Cambria"/>
          </w:rPr>
          <w:t xml:space="preserve"> digital signal processing </w:t>
        </w:r>
      </w:ins>
      <w:ins w:id="81" w:author="Tony Fast" w:date="2013-10-31T10:15:00Z">
        <w:r w:rsidR="003E5947">
          <w:rPr>
            <w:rFonts w:ascii="Cambria" w:hAnsi="Cambria"/>
          </w:rPr>
          <w:t xml:space="preserve">and advanced statistics </w:t>
        </w:r>
      </w:ins>
      <w:ins w:id="82" w:author="Tony Fast" w:date="2013-10-30T22:39:00Z">
        <w:r w:rsidR="007F4A74">
          <w:rPr>
            <w:rFonts w:ascii="Cambria" w:hAnsi="Cambria"/>
          </w:rPr>
          <w:t xml:space="preserve">to </w:t>
        </w:r>
      </w:ins>
      <w:ins w:id="83" w:author="Tony Fast" w:date="2013-10-31T14:29:00Z">
        <w:r w:rsidR="006D5C49">
          <w:rPr>
            <w:rFonts w:ascii="Cambria" w:hAnsi="Cambria"/>
          </w:rPr>
          <w:t xml:space="preserve">properly </w:t>
        </w:r>
      </w:ins>
      <w:commentRangeStart w:id="84"/>
      <w:ins w:id="85" w:author="Tony Fast" w:date="2013-10-30T22:39:00Z">
        <w:r w:rsidR="007F4A74">
          <w:rPr>
            <w:rFonts w:ascii="Cambria" w:hAnsi="Cambria"/>
          </w:rPr>
          <w:t xml:space="preserve">encode </w:t>
        </w:r>
      </w:ins>
      <w:commentRangeEnd w:id="84"/>
      <w:ins w:id="86" w:author="Tony Fast" w:date="2013-10-30T22:41:00Z">
        <w:r w:rsidR="00D22031">
          <w:rPr>
            <w:rStyle w:val="CommentReference"/>
          </w:rPr>
          <w:commentReference w:id="84"/>
        </w:r>
      </w:ins>
      <w:ins w:id="87" w:author="Tony Fast" w:date="2013-10-30T22:39:00Z">
        <w:r w:rsidR="007F4A74">
          <w:rPr>
            <w:rFonts w:ascii="Cambria" w:hAnsi="Cambria"/>
          </w:rPr>
          <w:t>material information into useful forms for machine learning, data structures, and algorithms</w:t>
        </w:r>
      </w:ins>
      <w:ins w:id="88" w:author="Tony Fast" w:date="2013-10-31T14:29:00Z">
        <w:r w:rsidR="00D61961">
          <w:rPr>
            <w:rFonts w:ascii="Cambria" w:hAnsi="Cambria"/>
          </w:rPr>
          <w:t xml:space="preserve"> that extract </w:t>
        </w:r>
      </w:ins>
      <w:ins w:id="89" w:author="Tony Fast" w:date="2013-10-31T22:01:00Z">
        <w:r w:rsidR="00BD7202">
          <w:rPr>
            <w:rFonts w:ascii="Cambria" w:hAnsi="Cambria"/>
          </w:rPr>
          <w:t xml:space="preserve">added </w:t>
        </w:r>
      </w:ins>
      <w:ins w:id="90" w:author="Tony Fast" w:date="2013-10-31T14:29:00Z">
        <w:r w:rsidR="00D61961">
          <w:rPr>
            <w:rFonts w:ascii="Cambria" w:hAnsi="Cambria"/>
          </w:rPr>
          <w:t>value from the information</w:t>
        </w:r>
      </w:ins>
      <w:ins w:id="91" w:author="Tony Fast" w:date="2013-10-30T22:39:00Z">
        <w:r w:rsidR="007F4A74">
          <w:rPr>
            <w:rFonts w:ascii="Cambria" w:hAnsi="Cambria"/>
          </w:rPr>
          <w:t xml:space="preserve">.  </w:t>
        </w:r>
      </w:ins>
      <w:ins w:id="92" w:author="Tony Fast" w:date="2013-11-05T21:44:00Z">
        <w:r w:rsidR="00420D9D">
          <w:rPr>
            <w:rFonts w:ascii="Cambria" w:hAnsi="Cambria"/>
          </w:rPr>
          <w:t xml:space="preserve">In microstructure informatics, the </w:t>
        </w:r>
      </w:ins>
      <w:ins w:id="93" w:author="Tony Fast" w:date="2013-11-05T21:45:00Z">
        <w:r w:rsidR="00420D9D">
          <w:rPr>
            <w:rFonts w:ascii="Cambria" w:hAnsi="Cambria"/>
          </w:rPr>
          <w:t>material structure, or microstructure, is considered to be the independent</w:t>
        </w:r>
        <w:r w:rsidR="00492A71">
          <w:rPr>
            <w:rFonts w:ascii="Cambria" w:hAnsi="Cambria"/>
          </w:rPr>
          <w:t xml:space="preserve"> of the dependent </w:t>
        </w:r>
      </w:ins>
      <w:ins w:id="94" w:author="Tony Fast" w:date="2013-11-05T21:54:00Z">
        <w:r w:rsidR="00492A71">
          <w:rPr>
            <w:rFonts w:ascii="Cambria" w:hAnsi="Cambria"/>
          </w:rPr>
          <w:t>property or processing response.</w:t>
        </w:r>
      </w:ins>
      <w:ins w:id="95" w:author="Tony Fast" w:date="2013-10-30T21:19:00Z">
        <w:r w:rsidR="00681BAF">
          <w:rPr>
            <w:rFonts w:ascii="Cambria" w:hAnsi="Cambria"/>
          </w:rPr>
          <w:t xml:space="preserve"> </w:t>
        </w:r>
      </w:ins>
      <w:ins w:id="96" w:author="Tony Fast" w:date="2013-11-05T21:54:00Z">
        <w:r w:rsidR="006A24E3">
          <w:rPr>
            <w:rFonts w:ascii="Cambria" w:hAnsi="Cambria"/>
          </w:rPr>
          <w:t xml:space="preserve"> </w:t>
        </w:r>
      </w:ins>
      <w:ins w:id="97" w:author="Tony Fast" w:date="2013-10-31T22:01:00Z">
        <w:r w:rsidR="005D4457">
          <w:rPr>
            <w:rFonts w:ascii="Cambria" w:hAnsi="Cambria"/>
          </w:rPr>
          <w:t xml:space="preserve">Spatial statistics (i.e. Pair Correlations, N-Point </w:t>
        </w:r>
      </w:ins>
      <w:ins w:id="98" w:author="Tony Fast" w:date="2013-11-05T21:54:00Z">
        <w:r w:rsidR="00C41D90">
          <w:rPr>
            <w:rFonts w:ascii="Cambria" w:hAnsi="Cambria"/>
          </w:rPr>
          <w:t>statistics)</w:t>
        </w:r>
      </w:ins>
      <w:ins w:id="99" w:author="Tony Fast" w:date="2013-10-31T22:01:00Z">
        <w:r w:rsidR="005D4457">
          <w:rPr>
            <w:rFonts w:ascii="Cambria" w:hAnsi="Cambria"/>
          </w:rPr>
          <w:t xml:space="preserve"> are </w:t>
        </w:r>
      </w:ins>
      <w:ins w:id="100" w:author="Tony Fast" w:date="2013-11-05T21:55:00Z">
        <w:r w:rsidR="00D306E8">
          <w:rPr>
            <w:rFonts w:ascii="Cambria" w:hAnsi="Cambria"/>
          </w:rPr>
          <w:t xml:space="preserve">commonly used </w:t>
        </w:r>
        <w:r w:rsidR="00734144">
          <w:rPr>
            <w:rFonts w:ascii="Cambria" w:hAnsi="Cambria"/>
          </w:rPr>
          <w:t xml:space="preserve">statistical </w:t>
        </w:r>
      </w:ins>
      <w:ins w:id="101" w:author="Tony Fast" w:date="2013-10-31T22:02:00Z">
        <w:r w:rsidR="005D4457">
          <w:rPr>
            <w:rFonts w:ascii="Cambria" w:hAnsi="Cambria"/>
          </w:rPr>
          <w:t>utilities as it provides an objective statistical description of the material structure.</w:t>
        </w:r>
      </w:ins>
      <w:ins w:id="102" w:author="Tony Fast" w:date="2013-10-30T22:41:00Z">
        <w:r w:rsidR="00915B02">
          <w:rPr>
            <w:rFonts w:ascii="Cambria" w:hAnsi="Cambria"/>
          </w:rPr>
          <w:t xml:space="preserve"> </w:t>
        </w:r>
      </w:ins>
      <w:ins w:id="103" w:author="Tony Fast" w:date="2013-10-31T14:31:00Z">
        <w:r w:rsidR="00240EE7">
          <w:rPr>
            <w:rFonts w:ascii="Cambria" w:hAnsi="Cambria"/>
          </w:rPr>
          <w:t>The following successful case studies have been illustrated to shown the eff</w:t>
        </w:r>
        <w:r w:rsidR="00BB6C2A">
          <w:rPr>
            <w:rFonts w:ascii="Cambria" w:hAnsi="Cambria"/>
          </w:rPr>
          <w:t>ective of spatial statistics in</w:t>
        </w:r>
        <w:r w:rsidR="00240EE7">
          <w:rPr>
            <w:rFonts w:ascii="Cambria" w:hAnsi="Cambria"/>
          </w:rPr>
          <w:t xml:space="preserve"> (1) determining objective microstructure comparisons in heat treated </w:t>
        </w:r>
      </w:ins>
      <w:ins w:id="104" w:author="Tony Fast" w:date="2013-10-31T14:32:00Z">
        <w:r w:rsidR="00240EE7">
          <w:rPr>
            <w:rFonts w:ascii="Cambria" w:hAnsi="Cambria"/>
          </w:rPr>
          <w:t>α-β Titanium</w:t>
        </w:r>
      </w:ins>
      <w:ins w:id="105" w:author="Tony Fast" w:date="2013-10-31T14:34:00Z">
        <w:r w:rsidR="00595D67">
          <w:rPr>
            <w:rFonts w:ascii="Cambria" w:hAnsi="Cambria"/>
          </w:rPr>
          <w:t xml:space="preserve"> [ref]</w:t>
        </w:r>
      </w:ins>
      <w:ins w:id="106" w:author="Tony Fast" w:date="2013-10-31T14:32:00Z">
        <w:r w:rsidR="00240EE7">
          <w:rPr>
            <w:rFonts w:ascii="Cambria" w:hAnsi="Cambria"/>
          </w:rPr>
          <w:t xml:space="preserve">, (2) building regression models for the </w:t>
        </w:r>
      </w:ins>
      <w:ins w:id="107" w:author="Tony Fast" w:date="2013-10-31T14:33:00Z">
        <w:r w:rsidR="00240EE7">
          <w:rPr>
            <w:rFonts w:ascii="Cambria" w:hAnsi="Cambria"/>
          </w:rPr>
          <w:t>homogenized</w:t>
        </w:r>
      </w:ins>
      <w:ins w:id="108" w:author="Tony Fast" w:date="2013-10-31T14:32:00Z">
        <w:r w:rsidR="00240EE7">
          <w:rPr>
            <w:rFonts w:ascii="Cambria" w:hAnsi="Cambria"/>
          </w:rPr>
          <w:t xml:space="preserve"> structure-property </w:t>
        </w:r>
      </w:ins>
      <w:ins w:id="109" w:author="Tony Fast" w:date="2013-10-31T14:33:00Z">
        <w:r w:rsidR="00240EE7">
          <w:rPr>
            <w:rFonts w:ascii="Cambria" w:hAnsi="Cambria"/>
          </w:rPr>
          <w:t>connections between the internal structure of fuel cell materials and their diffusivity</w:t>
        </w:r>
      </w:ins>
      <w:ins w:id="110" w:author="Tony Fast" w:date="2013-10-31T14:34:00Z">
        <w:r w:rsidR="00595D67">
          <w:rPr>
            <w:rFonts w:ascii="Cambria" w:hAnsi="Cambria"/>
          </w:rPr>
          <w:t xml:space="preserve"> [ref]</w:t>
        </w:r>
      </w:ins>
      <w:ins w:id="111" w:author="Tony Fast" w:date="2013-10-31T14:33:00Z">
        <w:r w:rsidR="00240EE7">
          <w:rPr>
            <w:rFonts w:ascii="Cambria" w:hAnsi="Cambria"/>
          </w:rPr>
          <w:t>, and (3) determining the variance of properties associated with individual microstructures</w:t>
        </w:r>
      </w:ins>
      <w:ins w:id="112" w:author="Tony Fast" w:date="2013-10-31T14:34:00Z">
        <w:r w:rsidR="00D038A5">
          <w:rPr>
            <w:rFonts w:ascii="Cambria" w:hAnsi="Cambria"/>
          </w:rPr>
          <w:t xml:space="preserve"> [ref]</w:t>
        </w:r>
        <w:r w:rsidR="009F1A90">
          <w:rPr>
            <w:rFonts w:ascii="Cambria" w:hAnsi="Cambria"/>
          </w:rPr>
          <w:t>.</w:t>
        </w:r>
      </w:ins>
    </w:p>
    <w:p w14:paraId="2BD6D63B" w14:textId="5BFB9B1A" w:rsidR="002E2DA5" w:rsidRDefault="00857313">
      <w:pPr>
        <w:ind w:firstLine="720"/>
        <w:jc w:val="both"/>
        <w:rPr>
          <w:ins w:id="113" w:author="Tony Fast" w:date="2013-10-30T22:43:00Z"/>
          <w:rFonts w:ascii="Cambria" w:hAnsi="Cambria"/>
        </w:rPr>
        <w:pPrChange w:id="114" w:author="Tony Fast" w:date="2013-10-31T15:05:00Z">
          <w:pPr>
            <w:jc w:val="both"/>
          </w:pPr>
        </w:pPrChange>
      </w:pPr>
      <w:ins w:id="115" w:author="Tony Fast" w:date="2013-10-31T14:34:00Z">
        <w:r>
          <w:rPr>
            <w:rFonts w:ascii="Cambria" w:hAnsi="Cambria"/>
          </w:rPr>
          <w:t xml:space="preserve">This paper discusses fast algorithms to </w:t>
        </w:r>
      </w:ins>
      <w:ins w:id="116" w:author="Tony Fast" w:date="2013-10-31T14:45:00Z">
        <w:r w:rsidR="004E0B8D">
          <w:rPr>
            <w:rFonts w:ascii="Cambria" w:hAnsi="Cambria"/>
          </w:rPr>
          <w:t xml:space="preserve">encode </w:t>
        </w:r>
      </w:ins>
      <w:ins w:id="117" w:author="Tony Fast" w:date="2013-10-31T14:48:00Z">
        <w:r w:rsidR="0016498B">
          <w:rPr>
            <w:rFonts w:ascii="Cambria" w:hAnsi="Cambria"/>
          </w:rPr>
          <w:t xml:space="preserve">material structure </w:t>
        </w:r>
      </w:ins>
      <w:ins w:id="118" w:author="Tony Fast" w:date="2013-10-31T22:03:00Z">
        <w:r w:rsidR="008F58AF">
          <w:rPr>
            <w:rFonts w:ascii="Cambria" w:hAnsi="Cambria"/>
          </w:rPr>
          <w:t xml:space="preserve">information </w:t>
        </w:r>
      </w:ins>
      <w:ins w:id="119" w:author="Tony Fast" w:date="2013-10-31T14:45:00Z">
        <w:r w:rsidR="004E0B8D">
          <w:rPr>
            <w:rFonts w:ascii="Cambria" w:hAnsi="Cambria"/>
          </w:rPr>
          <w:t xml:space="preserve">using </w:t>
        </w:r>
      </w:ins>
      <w:ins w:id="120" w:author="Tony Fast" w:date="2013-10-31T14:46:00Z">
        <w:r w:rsidR="004E0B8D">
          <w:rPr>
            <w:rFonts w:ascii="Cambria" w:hAnsi="Cambria"/>
          </w:rPr>
          <w:t>parameterized basis function and spatial correlation functions.</w:t>
        </w:r>
        <w:r w:rsidR="00F701FA">
          <w:rPr>
            <w:rFonts w:ascii="Cambria" w:hAnsi="Cambria"/>
          </w:rPr>
          <w:t xml:space="preserve">  </w:t>
        </w:r>
        <w:r w:rsidR="00C80C7A">
          <w:rPr>
            <w:rFonts w:ascii="Cambria" w:hAnsi="Cambria"/>
          </w:rPr>
          <w:t xml:space="preserve">The concept of the microstructure function is employed to </w:t>
        </w:r>
      </w:ins>
      <w:ins w:id="121" w:author="Tony Fast" w:date="2013-10-31T14:47:00Z">
        <w:r w:rsidR="00C80C7A">
          <w:rPr>
            <w:rFonts w:ascii="Cambria" w:hAnsi="Cambria"/>
          </w:rPr>
          <w:t>parameterize</w:t>
        </w:r>
      </w:ins>
      <w:ins w:id="122" w:author="Tony Fast" w:date="2013-10-31T14:46:00Z">
        <w:r w:rsidR="00C80C7A">
          <w:rPr>
            <w:rFonts w:ascii="Cambria" w:hAnsi="Cambria"/>
          </w:rPr>
          <w:t xml:space="preserve"> the material information and produce a digital microstructure signal</w:t>
        </w:r>
      </w:ins>
      <w:ins w:id="123" w:author="Tony Fast" w:date="2013-10-31T14:47:00Z">
        <w:r w:rsidR="000352D9">
          <w:rPr>
            <w:rFonts w:ascii="Cambria" w:hAnsi="Cambria"/>
          </w:rPr>
          <w:t xml:space="preserve">; encoding can be performed on </w:t>
        </w:r>
      </w:ins>
      <w:ins w:id="124" w:author="Tony Fast" w:date="2013-10-31T14:48:00Z">
        <w:r w:rsidR="006009EF">
          <w:rPr>
            <w:rFonts w:ascii="Cambria" w:hAnsi="Cambria"/>
          </w:rPr>
          <w:t xml:space="preserve">most classes of </w:t>
        </w:r>
      </w:ins>
      <w:ins w:id="125" w:author="Tony Fast" w:date="2013-10-31T14:47:00Z">
        <w:r w:rsidR="000352D9">
          <w:rPr>
            <w:rFonts w:ascii="Cambria" w:hAnsi="Cambria"/>
          </w:rPr>
          <w:t xml:space="preserve">experimental and simulated </w:t>
        </w:r>
      </w:ins>
      <w:ins w:id="126" w:author="Tony Fast" w:date="2013-10-31T14:48:00Z">
        <w:r w:rsidR="006009EF">
          <w:rPr>
            <w:rFonts w:ascii="Cambria" w:hAnsi="Cambria"/>
          </w:rPr>
          <w:t>material structure information</w:t>
        </w:r>
      </w:ins>
      <w:ins w:id="127" w:author="Tony Fast" w:date="2013-10-31T14:46:00Z">
        <w:r w:rsidR="00C80C7A">
          <w:rPr>
            <w:rFonts w:ascii="Cambria" w:hAnsi="Cambria"/>
          </w:rPr>
          <w:t>.</w:t>
        </w:r>
      </w:ins>
      <w:ins w:id="128" w:author="Tony Fast" w:date="2013-10-31T22:04:00Z">
        <w:r w:rsidR="00B16D91">
          <w:rPr>
            <w:rFonts w:ascii="Cambria" w:hAnsi="Cambria"/>
          </w:rPr>
          <w:t>[ref]</w:t>
        </w:r>
      </w:ins>
      <w:ins w:id="129" w:author="Tony Fast" w:date="2013-10-31T14:46:00Z">
        <w:r w:rsidR="00C80C7A">
          <w:rPr>
            <w:rFonts w:ascii="Cambria" w:hAnsi="Cambria"/>
          </w:rPr>
          <w:t xml:space="preserve">  </w:t>
        </w:r>
      </w:ins>
      <w:ins w:id="130" w:author="Tony Fast" w:date="2013-10-31T14:47:00Z">
        <w:r w:rsidR="00F424E3">
          <w:rPr>
            <w:rFonts w:ascii="Cambria" w:hAnsi="Cambria"/>
          </w:rPr>
          <w:t>The digital signal</w:t>
        </w:r>
      </w:ins>
      <w:ins w:id="131" w:author="Tony Fast" w:date="2013-10-31T22:04:00Z">
        <w:r w:rsidR="008B7E18">
          <w:rPr>
            <w:rFonts w:ascii="Cambria" w:hAnsi="Cambria"/>
          </w:rPr>
          <w:t>s</w:t>
        </w:r>
      </w:ins>
      <w:ins w:id="132" w:author="Tony Fast" w:date="2013-10-31T14:47:00Z">
        <w:r w:rsidR="00F424E3">
          <w:rPr>
            <w:rFonts w:ascii="Cambria" w:hAnsi="Cambria"/>
          </w:rPr>
          <w:t xml:space="preserve"> </w:t>
        </w:r>
      </w:ins>
      <w:ins w:id="133" w:author="Tony Fast" w:date="2013-10-31T22:04:00Z">
        <w:r w:rsidR="008B7E18">
          <w:rPr>
            <w:rFonts w:ascii="Cambria" w:hAnsi="Cambria"/>
          </w:rPr>
          <w:t>are</w:t>
        </w:r>
      </w:ins>
      <w:ins w:id="134" w:author="Tony Fast" w:date="2013-10-31T14:47:00Z">
        <w:r w:rsidR="00F424E3">
          <w:rPr>
            <w:rFonts w:ascii="Cambria" w:hAnsi="Cambria"/>
          </w:rPr>
          <w:t xml:space="preserve"> </w:t>
        </w:r>
      </w:ins>
      <w:ins w:id="135" w:author="Tony Fast" w:date="2013-10-31T22:04:00Z">
        <w:r w:rsidR="008B7E18">
          <w:rPr>
            <w:rFonts w:ascii="Cambria" w:hAnsi="Cambria"/>
          </w:rPr>
          <w:t xml:space="preserve">convolved </w:t>
        </w:r>
      </w:ins>
      <w:ins w:id="136" w:author="Tony Fast" w:date="2013-10-31T14:47:00Z">
        <w:r w:rsidR="00F424E3">
          <w:rPr>
            <w:rFonts w:ascii="Cambria" w:hAnsi="Cambria"/>
          </w:rPr>
          <w:t xml:space="preserve">using embarrassingly parallel Fast Fourier methods to compute the spatial statistics of the </w:t>
        </w:r>
        <w:r w:rsidR="00801886">
          <w:rPr>
            <w:rFonts w:ascii="Cambria" w:hAnsi="Cambria"/>
          </w:rPr>
          <w:t xml:space="preserve">digitized </w:t>
        </w:r>
        <w:r w:rsidR="00F424E3">
          <w:rPr>
            <w:rFonts w:ascii="Cambria" w:hAnsi="Cambria"/>
          </w:rPr>
          <w:t>microstructure.</w:t>
        </w:r>
      </w:ins>
      <w:ins w:id="137" w:author="Tony Fast" w:date="2013-10-31T15:00:00Z">
        <w:r w:rsidR="00054FE8">
          <w:rPr>
            <w:rFonts w:ascii="Cambria" w:hAnsi="Cambria"/>
          </w:rPr>
          <w:t xml:space="preserve"> </w:t>
        </w:r>
      </w:ins>
      <w:ins w:id="138" w:author="Tony Fast" w:date="2013-10-31T15:01:00Z">
        <w:r w:rsidR="0085102C">
          <w:rPr>
            <w:rFonts w:ascii="Cambria" w:hAnsi="Cambria"/>
          </w:rPr>
          <w:t xml:space="preserve">The following properties of the spatial correlation functions make </w:t>
        </w:r>
      </w:ins>
      <w:ins w:id="139" w:author="Tony Fast" w:date="2013-10-31T22:05:00Z">
        <w:r w:rsidR="005D173F">
          <w:rPr>
            <w:rFonts w:ascii="Cambria" w:hAnsi="Cambria"/>
          </w:rPr>
          <w:t>them</w:t>
        </w:r>
      </w:ins>
      <w:ins w:id="140" w:author="Tony Fast" w:date="2013-10-31T15:01:00Z">
        <w:r w:rsidR="00AF5169">
          <w:rPr>
            <w:rFonts w:ascii="Cambria" w:hAnsi="Cambria"/>
          </w:rPr>
          <w:t xml:space="preserve"> a worthy </w:t>
        </w:r>
        <w:r w:rsidR="0085102C">
          <w:rPr>
            <w:rFonts w:ascii="Cambria" w:hAnsi="Cambria"/>
          </w:rPr>
          <w:t>candidate for an objective material structure descriptor</w:t>
        </w:r>
        <w:r w:rsidR="00D431CF">
          <w:rPr>
            <w:rFonts w:ascii="Cambria" w:hAnsi="Cambria"/>
          </w:rPr>
          <w:t xml:space="preserve">: </w:t>
        </w:r>
        <w:r w:rsidR="001C654C">
          <w:rPr>
            <w:rFonts w:ascii="Cambria" w:hAnsi="Cambria"/>
          </w:rPr>
          <w:t xml:space="preserve">several widely used statistical metrics are embedded in the correlations such as </w:t>
        </w:r>
      </w:ins>
      <w:ins w:id="141" w:author="Tony Fast" w:date="2013-10-31T15:02:00Z">
        <w:r w:rsidR="002C4ECA">
          <w:rPr>
            <w:rFonts w:ascii="Cambria" w:hAnsi="Cambria"/>
          </w:rPr>
          <w:t xml:space="preserve">volume </w:t>
        </w:r>
        <w:r w:rsidR="002C4ECA">
          <w:rPr>
            <w:rFonts w:ascii="Cambria" w:hAnsi="Cambria"/>
          </w:rPr>
          <w:lastRenderedPageBreak/>
          <w:t xml:space="preserve">fraction </w:t>
        </w:r>
        <w:r w:rsidR="00432A7F">
          <w:rPr>
            <w:rFonts w:ascii="Cambria" w:hAnsi="Cambria"/>
          </w:rPr>
          <w:t xml:space="preserve">[ref] </w:t>
        </w:r>
        <w:r w:rsidR="002C4ECA">
          <w:rPr>
            <w:rFonts w:ascii="Cambria" w:hAnsi="Cambria"/>
          </w:rPr>
          <w:t>and specific surface area</w:t>
        </w:r>
        <w:r w:rsidR="00313D9F">
          <w:rPr>
            <w:rFonts w:ascii="Cambria" w:hAnsi="Cambria"/>
          </w:rPr>
          <w:t xml:space="preserve"> [ref]</w:t>
        </w:r>
        <w:r w:rsidR="009E3FD7">
          <w:rPr>
            <w:rFonts w:ascii="Cambria" w:hAnsi="Cambria"/>
          </w:rPr>
          <w:t xml:space="preserve">; </w:t>
        </w:r>
        <w:commentRangeStart w:id="142"/>
        <w:r w:rsidR="009E3FD7">
          <w:rPr>
            <w:rFonts w:ascii="Cambria" w:hAnsi="Cambria"/>
          </w:rPr>
          <w:t>for binary images, they contain information about the original materia</w:t>
        </w:r>
      </w:ins>
      <w:ins w:id="143" w:author="Tony Fast" w:date="2013-10-31T15:03:00Z">
        <w:r w:rsidR="009E3FD7">
          <w:rPr>
            <w:rFonts w:ascii="Cambria" w:hAnsi="Cambria"/>
          </w:rPr>
          <w:t xml:space="preserve">l structure information </w:t>
        </w:r>
        <w:r w:rsidR="00002E07">
          <w:rPr>
            <w:rFonts w:ascii="Cambria" w:hAnsi="Cambria"/>
          </w:rPr>
          <w:t>within a translation</w:t>
        </w:r>
        <w:commentRangeEnd w:id="142"/>
        <w:r w:rsidR="00007EB5">
          <w:rPr>
            <w:rStyle w:val="CommentReference"/>
          </w:rPr>
          <w:commentReference w:id="142"/>
        </w:r>
        <w:r w:rsidR="00DA655C">
          <w:rPr>
            <w:rFonts w:ascii="Cambria" w:hAnsi="Cambria"/>
          </w:rPr>
          <w:t xml:space="preserve"> [ref]</w:t>
        </w:r>
        <w:r w:rsidR="00FF003F">
          <w:rPr>
            <w:rFonts w:ascii="Cambria" w:hAnsi="Cambria"/>
          </w:rPr>
          <w:t xml:space="preserve">; and </w:t>
        </w:r>
      </w:ins>
      <w:ins w:id="144" w:author="Tony Fast" w:date="2013-10-31T15:04:00Z">
        <w:r w:rsidR="00FF003F">
          <w:rPr>
            <w:rFonts w:ascii="Cambria" w:hAnsi="Cambria"/>
          </w:rPr>
          <w:t>they can describe most types of materials science information in raw signal is processed appropriately</w:t>
        </w:r>
      </w:ins>
      <w:ins w:id="145" w:author="Tony Fast" w:date="2013-10-31T15:02:00Z">
        <w:r w:rsidR="002C4ECA">
          <w:rPr>
            <w:rFonts w:ascii="Cambria" w:hAnsi="Cambria"/>
          </w:rPr>
          <w:t>.</w:t>
        </w:r>
      </w:ins>
      <w:ins w:id="146" w:author="Tony Fast" w:date="2013-10-31T15:05:00Z">
        <w:r w:rsidR="002E2DA5">
          <w:rPr>
            <w:rFonts w:ascii="Cambria" w:hAnsi="Cambria"/>
          </w:rPr>
          <w:t xml:space="preserve">   </w:t>
        </w:r>
        <w:commentRangeStart w:id="147"/>
        <w:r w:rsidR="002E2DA5">
          <w:rPr>
            <w:rFonts w:ascii="Cambria" w:hAnsi="Cambria"/>
          </w:rPr>
          <w:t xml:space="preserve">N case studies will be presented to illustrate the generality of the technique when applied </w:t>
        </w:r>
        <w:r w:rsidR="00DE18FF">
          <w:rPr>
            <w:rFonts w:ascii="Cambria" w:hAnsi="Cambria"/>
          </w:rPr>
          <w:t>to things.</w:t>
        </w:r>
        <w:commentRangeEnd w:id="147"/>
        <w:r w:rsidR="00CC6303">
          <w:rPr>
            <w:rStyle w:val="CommentReference"/>
          </w:rPr>
          <w:commentReference w:id="147"/>
        </w:r>
      </w:ins>
    </w:p>
    <w:p w14:paraId="124B9EF8" w14:textId="6A8F1F32" w:rsidR="00676403" w:rsidRPr="00B82F11" w:rsidRDefault="006467B1">
      <w:pPr>
        <w:ind w:firstLine="720"/>
        <w:jc w:val="both"/>
        <w:rPr>
          <w:ins w:id="148" w:author="Tony Fast" w:date="2013-10-30T21:19:00Z"/>
        </w:rPr>
        <w:pPrChange w:id="149" w:author="Tony Fast" w:date="2013-10-30T20:47:00Z">
          <w:pPr>
            <w:jc w:val="both"/>
          </w:pPr>
        </w:pPrChange>
      </w:pPr>
      <w:ins w:id="150" w:author="Tony Fast" w:date="2013-10-31T15:06:00Z">
        <w:r>
          <w:rPr>
            <w:rFonts w:ascii="Cambria" w:hAnsi="Cambria"/>
          </w:rPr>
          <w:t xml:space="preserve">This paper </w:t>
        </w:r>
        <w:r w:rsidR="00A26365">
          <w:rPr>
            <w:rFonts w:ascii="Cambria" w:hAnsi="Cambria"/>
          </w:rPr>
          <w:t xml:space="preserve">will </w:t>
        </w:r>
      </w:ins>
      <w:ins w:id="151" w:author="Tony Fast" w:date="2013-10-31T15:07:00Z">
        <w:r w:rsidR="00A26365">
          <w:rPr>
            <w:rFonts w:ascii="Cambria" w:hAnsi="Cambria"/>
          </w:rPr>
          <w:t xml:space="preserve">begin with a discussion on </w:t>
        </w:r>
      </w:ins>
      <w:ins w:id="152" w:author="Tony Fast" w:date="2013-10-31T22:06:00Z">
        <w:r w:rsidR="00AC42C5">
          <w:rPr>
            <w:rFonts w:ascii="Cambria" w:hAnsi="Cambria"/>
          </w:rPr>
          <w:t xml:space="preserve">classifications </w:t>
        </w:r>
      </w:ins>
      <w:ins w:id="153" w:author="Tony Fast" w:date="2013-10-31T15:07:00Z">
        <w:r w:rsidR="00A26365">
          <w:rPr>
            <w:rFonts w:ascii="Cambria" w:hAnsi="Cambria"/>
          </w:rPr>
          <w:t xml:space="preserve">of materials science information and their proposed conversions to a digital </w:t>
        </w:r>
      </w:ins>
      <w:ins w:id="154" w:author="Tony Fast" w:date="2013-10-31T15:12:00Z">
        <w:r w:rsidR="00426E18">
          <w:t>signal using the microstructure function</w:t>
        </w:r>
        <w:r w:rsidR="005D2AA6">
          <w:t>.</w:t>
        </w:r>
        <w:r w:rsidR="00E318E3">
          <w:t xml:space="preserve">  Once the raw material structure information is digitized, </w:t>
        </w:r>
      </w:ins>
      <w:ins w:id="155" w:author="Tony Fast" w:date="2013-10-31T15:13:00Z">
        <w:r w:rsidR="006E75A7">
          <w:t>they</w:t>
        </w:r>
      </w:ins>
      <w:ins w:id="156" w:author="Tony Fast" w:date="2013-10-31T15:12:00Z">
        <w:r w:rsidR="00E318E3">
          <w:t xml:space="preserve"> will form the foundation</w:t>
        </w:r>
      </w:ins>
      <w:ins w:id="157" w:author="Tony Fast" w:date="2013-10-31T22:07:00Z">
        <w:r w:rsidR="006C674C">
          <w:t>s</w:t>
        </w:r>
      </w:ins>
      <w:ins w:id="158" w:author="Tony Fast" w:date="2013-10-31T15:12:00Z">
        <w:r w:rsidR="00E318E3">
          <w:t xml:space="preserve"> that allow spatial statistics to be computed using fast, scalable FFT algorithms.</w:t>
        </w:r>
      </w:ins>
      <w:ins w:id="159" w:author="Tony Fast" w:date="2013-10-31T15:13:00Z">
        <w:r w:rsidR="006E75A7">
          <w:t xml:space="preserve">  </w:t>
        </w:r>
        <w:r w:rsidR="00DE4C88">
          <w:t xml:space="preserve">N case studies will </w:t>
        </w:r>
      </w:ins>
      <w:ins w:id="160" w:author="Tony Fast" w:date="2013-10-31T22:07:00Z">
        <w:r w:rsidR="006C674C">
          <w:t xml:space="preserve">be </w:t>
        </w:r>
      </w:ins>
      <w:ins w:id="161" w:author="Tony Fast" w:date="2013-10-31T15:13:00Z">
        <w:r w:rsidR="00DE4C88">
          <w:t>shown to express the diversity and general applicability of the spatial correlation functions in structure-structure comparison.</w:t>
        </w:r>
      </w:ins>
    </w:p>
    <w:commentRangeEnd w:id="19"/>
    <w:p w14:paraId="13DC5029" w14:textId="77777777" w:rsidR="006467B1" w:rsidRDefault="00232EA7" w:rsidP="00127F02">
      <w:pPr>
        <w:jc w:val="both"/>
        <w:rPr>
          <w:ins w:id="162" w:author="Tony Fast" w:date="2013-10-31T15:06:00Z"/>
          <w:rFonts w:ascii="Cambria" w:hAnsi="Cambria"/>
        </w:rPr>
      </w:pPr>
      <w:ins w:id="163" w:author="Tony Fast" w:date="2013-11-14T18:06:00Z">
        <w:r>
          <w:rPr>
            <w:rStyle w:val="CommentReference"/>
          </w:rPr>
          <w:commentReference w:id="19"/>
        </w:r>
      </w:ins>
    </w:p>
    <w:p w14:paraId="5072BD5B" w14:textId="6ADC265B" w:rsidR="0080162F" w:rsidRPr="00B82F11" w:rsidRDefault="00E251E4" w:rsidP="00127F02">
      <w:pPr>
        <w:jc w:val="both"/>
        <w:rPr>
          <w:b/>
        </w:rPr>
      </w:pPr>
      <w:r w:rsidRPr="00B82F11">
        <w:rPr>
          <w:b/>
        </w:rPr>
        <w:t xml:space="preserve">1. </w:t>
      </w:r>
      <w:ins w:id="166" w:author="Tony Fast" w:date="2013-10-31T10:20:00Z">
        <w:r w:rsidR="00996F94" w:rsidRPr="00B82F11">
          <w:rPr>
            <w:b/>
          </w:rPr>
          <w:t>A Generic Framework to Quantify Materials Science Information</w:t>
        </w:r>
      </w:ins>
    </w:p>
    <w:p w14:paraId="0C89D569" w14:textId="54F71794" w:rsidR="005B6AF8" w:rsidRPr="00B82F11" w:rsidRDefault="005B6AF8" w:rsidP="00127F02">
      <w:pPr>
        <w:jc w:val="both"/>
        <w:rPr>
          <w:i/>
        </w:rPr>
      </w:pPr>
      <w:r w:rsidRPr="00B82F11">
        <w:rPr>
          <w:i/>
        </w:rPr>
        <w:t>1.1 The Microstructure Function</w:t>
      </w:r>
    </w:p>
    <w:p w14:paraId="1B694087" w14:textId="7D59C015" w:rsidR="009C41BB" w:rsidRPr="008C6FBE" w:rsidRDefault="009C41BB" w:rsidP="00F07FF7">
      <w:pPr>
        <w:ind w:firstLine="720"/>
        <w:jc w:val="both"/>
      </w:pPr>
      <w:r>
        <w:t>The microstructure function</w:t>
      </w:r>
      <w:r w:rsidR="000E73BB">
        <w:t xml:space="preserve"> </w:t>
      </w:r>
      <w:r w:rsidR="00D36D6E">
        <w:t xml:space="preserve">expresses </w:t>
      </w:r>
      <w:r w:rsidR="000E73BB">
        <w:t xml:space="preserve">spatially resolved material </w:t>
      </w:r>
      <w:r w:rsidR="00D36D6E">
        <w:t xml:space="preserve">structure </w:t>
      </w:r>
      <w:r w:rsidR="000E73BB">
        <w:t xml:space="preserve">information </w:t>
      </w:r>
      <w:r w:rsidR="00456E7E">
        <w:t>from</w:t>
      </w:r>
      <w:r w:rsidR="00084121">
        <w:t xml:space="preserve"> </w:t>
      </w:r>
      <w:r w:rsidR="00C86C2D">
        <w:t>physics-based</w:t>
      </w:r>
      <w:r w:rsidR="00084121">
        <w:t xml:space="preserve"> models</w:t>
      </w:r>
      <w:r w:rsidR="000E73BB">
        <w:t xml:space="preserve"> </w:t>
      </w:r>
      <w:r w:rsidR="00D36D6E">
        <w:t xml:space="preserve">as </w:t>
      </w:r>
      <w:r w:rsidR="000E73BB">
        <w:t>digital</w:t>
      </w:r>
      <w:r w:rsidR="00C9144E">
        <w:t xml:space="preserve"> signals</w:t>
      </w:r>
      <w:r w:rsidR="000E73BB">
        <w:t>.</w:t>
      </w:r>
      <w:r w:rsidR="001C21EC">
        <w:t xml:space="preserve">  </w:t>
      </w:r>
      <w:r w:rsidR="00EB72FE">
        <w:t xml:space="preserve">A </w:t>
      </w:r>
      <w:r w:rsidR="00C86C2D">
        <w:t>physics-based</w:t>
      </w:r>
      <w:r w:rsidR="00DC386B">
        <w:t xml:space="preserve"> model </w:t>
      </w:r>
      <w:r w:rsidR="00994B1B">
        <w:t>extracts</w:t>
      </w:r>
      <w:r w:rsidR="00571A3B">
        <w:t xml:space="preserve"> </w:t>
      </w:r>
      <w:commentRangeStart w:id="167"/>
      <w:r w:rsidR="00571A3B">
        <w:t xml:space="preserve">material </w:t>
      </w:r>
      <w:ins w:id="168" w:author="Tony Fast" w:date="2013-10-30T20:16:00Z">
        <w:r w:rsidR="00234B6F">
          <w:t xml:space="preserve">structure-response </w:t>
        </w:r>
      </w:ins>
      <w:r w:rsidR="00571A3B">
        <w:t>behaviors</w:t>
      </w:r>
      <w:commentRangeEnd w:id="167"/>
      <w:r w:rsidR="00D36D6E">
        <w:rPr>
          <w:rStyle w:val="CommentReference"/>
        </w:rPr>
        <w:commentReference w:id="167"/>
      </w:r>
      <w:r w:rsidR="00571A3B">
        <w:t xml:space="preserve"> </w:t>
      </w:r>
      <w:r w:rsidR="004278CF">
        <w:t>with</w:t>
      </w:r>
      <w:r w:rsidR="00571A3B">
        <w:t xml:space="preserve"> either </w:t>
      </w:r>
      <w:del w:id="169" w:author="Tony Fast" w:date="2013-11-07T21:26:00Z">
        <w:r w:rsidR="00E75D76" w:rsidDel="00D61007">
          <w:delText>simulat</w:delText>
        </w:r>
        <w:r w:rsidR="00A66C31" w:rsidDel="00D61007">
          <w:delText>ed</w:delText>
        </w:r>
        <w:r w:rsidR="006847CA" w:rsidDel="00D61007">
          <w:delText xml:space="preserve"> </w:delText>
        </w:r>
      </w:del>
      <w:ins w:id="170" w:author="Tony Fast" w:date="2013-11-07T21:26:00Z">
        <w:r w:rsidR="00D61007">
          <w:t xml:space="preserve">simulation </w:t>
        </w:r>
      </w:ins>
      <w:r w:rsidR="006847CA">
        <w:t xml:space="preserve">or </w:t>
      </w:r>
      <w:del w:id="171" w:author="Tony Fast" w:date="2013-11-07T21:26:00Z">
        <w:r w:rsidR="00A66C31" w:rsidDel="00D61007">
          <w:delText xml:space="preserve">empirical </w:delText>
        </w:r>
      </w:del>
      <w:ins w:id="172" w:author="Tony Fast" w:date="2013-11-07T21:26:00Z">
        <w:r w:rsidR="00D61007">
          <w:t xml:space="preserve">experimental </w:t>
        </w:r>
      </w:ins>
      <w:r w:rsidR="005B51B1">
        <w:t>techniques</w:t>
      </w:r>
      <w:r w:rsidR="00DC114A">
        <w:t>;</w:t>
      </w:r>
      <w:r w:rsidR="004B667E">
        <w:t xml:space="preserve"> materials information generated by either</w:t>
      </w:r>
      <w:r w:rsidR="008F1C9D">
        <w:t xml:space="preserve"> technique, or </w:t>
      </w:r>
      <w:r w:rsidR="004B667E">
        <w:t>source</w:t>
      </w:r>
      <w:r w:rsidR="005F584A">
        <w:t>,</w:t>
      </w:r>
      <w:r w:rsidR="004B667E">
        <w:t xml:space="preserve"> are uniquely </w:t>
      </w:r>
      <w:r w:rsidR="009B3A70">
        <w:t>identified</w:t>
      </w:r>
      <w:r w:rsidR="004B667E">
        <w:t xml:space="preserve"> </w:t>
      </w:r>
      <w:commentRangeStart w:id="173"/>
      <w:r w:rsidR="004B667E">
        <w:t xml:space="preserve">by </w:t>
      </w:r>
      <w:r w:rsidR="0071418D">
        <w:t xml:space="preserve">a set of boundary conditions </w:t>
      </w:r>
      <w:commentRangeEnd w:id="173"/>
      <w:r w:rsidR="00F07FF7">
        <w:rPr>
          <w:rStyle w:val="CommentReference"/>
        </w:rPr>
        <w:commentReference w:id="173"/>
      </w:r>
      <w:r w:rsidR="0071418D">
        <w:t xml:space="preserve">and </w:t>
      </w:r>
      <w:del w:id="174" w:author="Tony Fast" w:date="2013-11-07T21:27:00Z">
        <w:r w:rsidR="0071418D" w:rsidDel="009C1D20">
          <w:delText>control parameters</w:delText>
        </w:r>
      </w:del>
      <w:ins w:id="175" w:author="Tony Fast" w:date="2013-11-07T21:27:00Z">
        <w:r w:rsidR="009C1D20">
          <w:t>set of modeling conditions (i.e. control parameters)</w:t>
        </w:r>
      </w:ins>
      <w:r w:rsidR="0071418D">
        <w:t>.</w:t>
      </w:r>
      <w:r w:rsidR="00DC114A">
        <w:t xml:space="preserve">  </w:t>
      </w:r>
      <w:del w:id="176" w:author="Tony Fast" w:date="2013-11-07T21:29:00Z">
        <w:r w:rsidDel="003026D1">
          <w:delText>In a model,</w:delText>
        </w:r>
      </w:del>
      <w:ins w:id="177" w:author="Tony Fast" w:date="2013-11-07T21:29:00Z">
        <w:r w:rsidR="003026D1">
          <w:t xml:space="preserve">A model </w:t>
        </w:r>
      </w:ins>
      <w:ins w:id="178" w:author="Tony Fast" w:date="2013-11-07T21:30:00Z">
        <w:r w:rsidR="00685802">
          <w:t>includes</w:t>
        </w:r>
      </w:ins>
      <w:r>
        <w:t xml:space="preserve"> </w:t>
      </w:r>
      <w:r w:rsidR="0082515D">
        <w:t xml:space="preserve">spatially resolved </w:t>
      </w:r>
      <w:del w:id="179" w:author="Tony Fast" w:date="2013-11-07T21:30:00Z">
        <w:r w:rsidDel="0096737B">
          <w:delText xml:space="preserve">raw </w:delText>
        </w:r>
        <w:r w:rsidR="00745960" w:rsidDel="0096737B">
          <w:delText xml:space="preserve">model </w:delText>
        </w:r>
      </w:del>
      <w:r>
        <w:t xml:space="preserve">information </w:t>
      </w:r>
      <w:del w:id="180" w:author="Tony Fast" w:date="2013-11-07T21:30:00Z">
        <w:r w:rsidDel="0096737B">
          <w:delText xml:space="preserve">is </w:delText>
        </w:r>
      </w:del>
      <w:del w:id="181" w:author="Tony Fast" w:date="2013-11-07T21:28:00Z">
        <w:r w:rsidDel="001B469A">
          <w:delText>output</w:delText>
        </w:r>
      </w:del>
      <w:ins w:id="182" w:author="Tony Fast" w:date="2013-10-30T20:33:00Z">
        <w:r w:rsidR="001713B5">
          <w:t>about the material structure</w:t>
        </w:r>
      </w:ins>
      <w:r>
        <w:t xml:space="preserve">, </w:t>
      </w:r>
      <w:ins w:id="183" w:author="Tony Fast" w:date="2013-10-30T20:18:00Z">
        <m:oMath>
          <m:r>
            <m:rPr>
              <m:sty m:val="bi"/>
            </m:rPr>
            <w:rPr>
              <w:rFonts w:ascii="Cambria Math" w:hAnsi="Cambria Math"/>
            </w:rPr>
            <m:t>β</m:t>
          </m:r>
        </m:oMath>
      </w:ins>
      <m:oMath>
        <m:d>
          <m:dPr>
            <m:ctrlPr>
              <w:rPr>
                <w:rFonts w:ascii="Cambria Math" w:hAnsi="Cambria Math"/>
                <w:i/>
              </w:rPr>
            </m:ctrlPr>
          </m:dPr>
          <m:e>
            <m:r>
              <m:rPr>
                <m:sty m:val="bi"/>
              </m:rPr>
              <w:rPr>
                <w:rFonts w:ascii="Cambria Math" w:hAnsi="Cambria Math"/>
              </w:rPr>
              <m:t>x</m:t>
            </m:r>
          </m:e>
        </m:d>
      </m:oMath>
      <w:r>
        <w:t xml:space="preserve">, </w:t>
      </w:r>
      <w:ins w:id="184" w:author="Tony Fast" w:date="2013-11-07T21:30:00Z">
        <w:r w:rsidR="00ED71FE">
          <w:t xml:space="preserve">as either an input or output </w:t>
        </w:r>
      </w:ins>
      <w:r>
        <w:t xml:space="preserve">with local material states, </w:t>
      </w:r>
      <m:oMath>
        <m:r>
          <m:rPr>
            <m:sty m:val="bi"/>
          </m:rPr>
          <w:rPr>
            <w:rFonts w:ascii="Cambria Math" w:hAnsi="Cambria Math"/>
          </w:rPr>
          <m:t>β</m:t>
        </m:r>
      </m:oMath>
      <w:r>
        <w:t xml:space="preserve">, at disparate positions, </w:t>
      </w:r>
      <m:oMath>
        <m:r>
          <m:rPr>
            <m:sty m:val="bi"/>
          </m:rPr>
          <w:rPr>
            <w:rFonts w:ascii="Cambria Math" w:hAnsi="Cambria Math"/>
          </w:rPr>
          <m:t>x</m:t>
        </m:r>
      </m:oMath>
      <w:r w:rsidR="0078308B" w:rsidRPr="0078308B">
        <w:t xml:space="preserve">, </w:t>
      </w:r>
      <w:r w:rsidR="0078308B">
        <w:t>in the sample volume</w:t>
      </w:r>
      <w:r w:rsidR="00B826E9">
        <w:t xml:space="preserve">, </w:t>
      </w:r>
      <m:oMath>
        <m:r>
          <m:rPr>
            <m:sty m:val="bi"/>
          </m:rPr>
          <w:rPr>
            <w:rFonts w:ascii="Cambria Math" w:hAnsi="Cambria Math"/>
          </w:rPr>
          <m:t>L</m:t>
        </m:r>
      </m:oMath>
      <w:r w:rsidR="00611023" w:rsidRPr="00611023">
        <w:t>.  The sample volume has dimensions</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oMath>
      <w:r w:rsidR="00E10D1E">
        <w:t xml:space="preserve"> </w:t>
      </w:r>
      <w:r w:rsidR="00F30FBA">
        <w:t xml:space="preserve">where </w:t>
      </w:r>
      <m:oMath>
        <m:r>
          <w:rPr>
            <w:rFonts w:ascii="Cambria Math" w:hAnsi="Cambria Math"/>
          </w:rPr>
          <m:t>d</m:t>
        </m:r>
      </m:oMath>
      <w:r w:rsidR="00F30FBA">
        <w:t xml:space="preserve"> is the dimensionality of the dataset</w:t>
      </w:r>
      <w:r w:rsidR="000124B9">
        <w:t xml:space="preserve">; the dimensionality corresponds to the </w:t>
      </w:r>
      <w:r w:rsidR="00036DD3">
        <w:t xml:space="preserve">number of independent axes in the </w:t>
      </w:r>
      <w:r w:rsidR="000124B9">
        <w:t>spatial domain</w:t>
      </w:r>
      <w:r w:rsidR="00261398">
        <w:t xml:space="preserve"> and will have the property</w:t>
      </w:r>
      <w:r w:rsidR="00853A8C">
        <w:t>,</w:t>
      </w:r>
      <w:r w:rsidR="00261398">
        <w:t xml:space="preserve"> </w:t>
      </w:r>
      <m:oMath>
        <m:r>
          <w:rPr>
            <w:rFonts w:ascii="Cambria Math" w:hAnsi="Cambria Math"/>
          </w:rPr>
          <m:t>d≤3</m:t>
        </m:r>
      </m:oMath>
      <w:r w:rsidR="00F304B0">
        <w:t xml:space="preserve">.  </w:t>
      </w:r>
      <w:r w:rsidR="00870594">
        <w:t>The local</w:t>
      </w:r>
      <w:r w:rsidR="00B15888">
        <w:t xml:space="preserve"> material state is </w:t>
      </w:r>
      <w:r w:rsidR="00B15888" w:rsidRPr="00207366">
        <w:t>a</w:t>
      </w:r>
      <w:r w:rsidR="00E50F34">
        <w:t xml:space="preserve">n ordered set of </w:t>
      </w:r>
      <w:r w:rsidR="00870594" w:rsidRPr="00207366">
        <w:t>salient</w:t>
      </w:r>
      <w:r w:rsidR="00870594">
        <w:t xml:space="preserve"> material features such as</w:t>
      </w:r>
      <w:r w:rsidR="00040ED2">
        <w:t xml:space="preserve"> </w:t>
      </w:r>
      <w:r w:rsidR="00870594">
        <w:t>phase</w:t>
      </w:r>
      <w:r w:rsidR="00075062">
        <w:t xml:space="preserve">, </w:t>
      </w:r>
      <w:r w:rsidR="00870594">
        <w:t xml:space="preserve">classification, grain orientation, volume fraction, spin, curvature, etc. </w:t>
      </w:r>
      <w:r w:rsidR="00DB598D">
        <w:t xml:space="preserve">The generality of the local material state definition enables </w:t>
      </w:r>
      <w:r w:rsidR="00870594">
        <w:t xml:space="preserve">a framework to describe </w:t>
      </w:r>
      <w:r w:rsidR="00714B1F">
        <w:t xml:space="preserve">most </w:t>
      </w:r>
      <w:r w:rsidR="00870594">
        <w:t>material information</w:t>
      </w:r>
      <w:r w:rsidR="00F46373">
        <w:t xml:space="preserve"> from most sources</w:t>
      </w:r>
      <w:r w:rsidR="00870594">
        <w:t>.</w:t>
      </w:r>
      <w:r w:rsidR="00E82CAA">
        <w:t xml:space="preserve">  </w:t>
      </w:r>
      <w:r>
        <w:t>The microstructure function digitizes the raw</w:t>
      </w:r>
      <w:r w:rsidR="002A2DEA">
        <w:t xml:space="preserve"> model</w:t>
      </w:r>
      <w:r>
        <w:t xml:space="preserve"> information </w:t>
      </w:r>
      <w:r w:rsidR="0041665B">
        <w:t>by the following equation</w:t>
      </w:r>
    </w:p>
    <w:p w14:paraId="2FDD2F0B" w14:textId="3B19B1FC" w:rsidR="009C41BB" w:rsidRPr="00A942A8" w:rsidRDefault="002A01E4" w:rsidP="00127F02">
      <w:pPr>
        <w:jc w:val="both"/>
      </w:pPr>
      <w:ins w:id="185" w:author="Tony Fast" w:date="2013-10-30T20:18:00Z">
        <m:oMathPara>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m:oMathPara>
      </w:ins>
      <m:oMathPara>
        <m:oMath>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H</m:t>
              </m:r>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r>
                    <m:rPr>
                      <m:sty m:val="bi"/>
                    </m:rPr>
                    <w:rPr>
                      <w:rFonts w:ascii="Cambria Math" w:hAnsi="Cambria Math"/>
                    </w:rPr>
                    <m:t>β</m:t>
                  </m:r>
                  <m:d>
                    <m:dPr>
                      <m:ctrlPr>
                        <w:ins w:id="186" w:author="Tony Fast" w:date="2013-10-30T20:18:00Z">
                          <w:rPr>
                            <w:rFonts w:ascii="Cambria Math" w:hAnsi="Cambria Math"/>
                            <w:i/>
                          </w:rPr>
                        </w:ins>
                      </m:ctrlPr>
                    </m:dPr>
                    <m:e>
                      <w:ins w:id="187" w:author="Tony Fast" w:date="2013-10-30T20:18:00Z">
                        <m:r>
                          <m:rPr>
                            <m:sty m:val="bi"/>
                          </m:rPr>
                          <w:rPr>
                            <w:rFonts w:ascii="Cambria Math" w:hAnsi="Cambria Math"/>
                          </w:rPr>
                          <m:t>x</m:t>
                        </m:r>
                      </w:ins>
                    </m:e>
                  </m:d>
                </m:e>
              </m:d>
            </m:e>
          </m:nary>
        </m:oMath>
      </m:oMathPara>
    </w:p>
    <w:p w14:paraId="53629515" w14:textId="63CDD15C" w:rsidR="009C41BB" w:rsidRPr="00C3423A" w:rsidRDefault="009C41BB" w:rsidP="006507EC">
      <w:pPr>
        <w:jc w:val="both"/>
      </w:pPr>
      <w: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t xml:space="preserve"> </w:t>
      </w:r>
      <w:commentRangeStart w:id="188"/>
      <w:r>
        <w:t>is</w:t>
      </w:r>
      <w:commentRangeEnd w:id="188"/>
      <w:r w:rsidR="00EF31FD">
        <w:rPr>
          <w:rStyle w:val="CommentReference"/>
        </w:rPr>
        <w:commentReference w:id="188"/>
      </w:r>
      <w:r>
        <w:t xml:space="preserve"> a digitized coefficients of the raw</w:t>
      </w:r>
      <w:r w:rsidR="00337554">
        <w:t xml:space="preserve"> material</w:t>
      </w:r>
      <w:r>
        <w:t xml:space="preserve"> information </w:t>
      </w:r>
      <w:r w:rsidR="00AF4666">
        <w:t>corresponding</w:t>
      </w:r>
      <w:r>
        <w:t xml:space="preserve"> to </w:t>
      </w:r>
      <w:commentRangeStart w:id="189"/>
      <w:ins w:id="190" w:author="Tony Fast" w:date="2013-10-30T20:19:00Z">
        <w:r w:rsidR="00F64F0B">
          <w:t xml:space="preserve">any </w:t>
        </w:r>
      </w:ins>
      <w:r w:rsidR="000C4EC9">
        <w:t xml:space="preserve">normalized </w:t>
      </w:r>
      <w:r>
        <w:t xml:space="preserve">basis functions </w:t>
      </w:r>
      <w:commentRangeEnd w:id="189"/>
      <w:r w:rsidR="006507EC">
        <w:rPr>
          <w:rStyle w:val="CommentReference"/>
        </w:rPr>
        <w:commentReference w:id="189"/>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r>
              <m:rPr>
                <m:sty m:val="bi"/>
              </m:rPr>
              <w:rPr>
                <w:rFonts w:ascii="Cambria Math" w:hAnsi="Cambria Math"/>
              </w:rPr>
              <m:t>β</m:t>
            </m:r>
            <m:d>
              <m:dPr>
                <m:ctrlPr>
                  <w:ins w:id="191" w:author="Tony Fast" w:date="2013-10-30T20:19:00Z">
                    <w:rPr>
                      <w:rFonts w:ascii="Cambria Math" w:hAnsi="Cambria Math"/>
                      <w:i/>
                    </w:rPr>
                  </w:ins>
                </m:ctrlPr>
              </m:dPr>
              <m:e>
                <w:ins w:id="192" w:author="Tony Fast" w:date="2013-10-30T20:19:00Z">
                  <m:r>
                    <m:rPr>
                      <m:sty m:val="bi"/>
                    </m:rPr>
                    <w:rPr>
                      <w:rFonts w:ascii="Cambria Math" w:hAnsi="Cambria Math"/>
                    </w:rPr>
                    <m:t>x</m:t>
                  </m:r>
                </w:ins>
              </m:e>
            </m:d>
          </m:e>
        </m:d>
      </m:oMath>
      <w:r>
        <w:t xml:space="preserve"> </w:t>
      </w:r>
      <w:r w:rsidR="00E854DF">
        <w:t>applied</w:t>
      </w:r>
      <w:r w:rsidR="003F7967">
        <w:t xml:space="preserve"> to</w:t>
      </w:r>
      <w:r>
        <w:t xml:space="preserve"> represent the spatial domain and local state of the material, respectively.  The spatial domain and local state space are orthogonal to </w:t>
      </w:r>
      <w:r w:rsidR="00F909F2">
        <w:t>one an</w:t>
      </w:r>
      <w:r>
        <w:t>other and will require different basis functions.</w:t>
      </w:r>
      <w:r w:rsidR="008A38E7">
        <w:t xml:space="preserve"> </w:t>
      </w:r>
      <w:r w:rsidR="00A01337">
        <w:t>Each</w:t>
      </w:r>
      <w:r w:rsidR="005E44E9">
        <w:t xml:space="preserve"> basis function is normalized </w:t>
      </w:r>
      <w:r w:rsidR="004F2407">
        <w:t>requiring that</w:t>
      </w:r>
      <w:r w:rsidR="00CB0465">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CB0465">
        <w:t xml:space="preserve"> i</w:t>
      </w:r>
      <w:r w:rsidR="004301A8">
        <w:t xml:space="preserve">s bounded between </w:t>
      </w:r>
      <w:commentRangeStart w:id="193"/>
      <w:r w:rsidR="004301A8">
        <w:t>zero and one</w:t>
      </w:r>
      <w:commentRangeEnd w:id="193"/>
      <w:r w:rsidR="00C50417">
        <w:rPr>
          <w:rStyle w:val="CommentReference"/>
        </w:rPr>
        <w:commentReference w:id="193"/>
      </w:r>
      <w:r w:rsidR="004301A8">
        <w:t>.</w:t>
      </w:r>
      <w:r w:rsidR="00C3423A">
        <w:t xml:space="preserve">  </w:t>
      </w:r>
      <w:r w:rsidR="00C94DDF">
        <w:t>The selection of the basis functions is an extremely important matter and will be discussed</w:t>
      </w:r>
      <w:r w:rsidR="0076602A">
        <w:t xml:space="preserve"> extensively</w:t>
      </w:r>
      <w:r w:rsidR="00C94DDF">
        <w:t xml:space="preserve"> throughout this paper.  </w:t>
      </w:r>
      <w:r w:rsidR="00D01DCF">
        <w:t>From</w:t>
      </w:r>
      <w:r w:rsidR="00167BB2">
        <w:t xml:space="preserve"> this point</w:t>
      </w:r>
      <w:r w:rsidR="002479C5">
        <w:t xml:space="preserve"> on,</w:t>
      </w:r>
      <w:r w:rsidR="00C3423A">
        <w:t xml:space="preserve">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C3423A">
        <w:t xml:space="preserve"> will be referred to as the microstructure function </w:t>
      </w:r>
      <w:r w:rsidR="002A637C">
        <w:t>where</w:t>
      </w:r>
      <w:r w:rsidR="00C3423A">
        <w:t xml:space="preserve"> </w:t>
      </w:r>
      <m:oMath>
        <m:r>
          <w:rPr>
            <w:rFonts w:ascii="Cambria Math" w:hAnsi="Cambria Math"/>
          </w:rPr>
          <m:t>h</m:t>
        </m:r>
      </m:oMath>
      <w:r w:rsidR="00C3423A">
        <w:t xml:space="preserve"> is a local state index corresponding to the </w:t>
      </w:r>
      <m:oMath>
        <m:r>
          <w:rPr>
            <w:rFonts w:ascii="Cambria Math" w:hAnsi="Cambria Math"/>
          </w:rPr>
          <m:t>h</m:t>
        </m:r>
      </m:oMath>
      <w:r w:rsidR="00C3423A" w:rsidRPr="00C3423A">
        <w:rPr>
          <w:vertAlign w:val="superscript"/>
        </w:rPr>
        <w:t>th</w:t>
      </w:r>
      <w:r w:rsidR="00C3423A">
        <w:rPr>
          <w:vertAlign w:val="subscript"/>
        </w:rPr>
        <w:t xml:space="preserve"> </w:t>
      </w:r>
      <w:r w:rsidR="00C3423A">
        <w:t xml:space="preserve">function in the </w:t>
      </w:r>
      <w:r w:rsidR="004065B4">
        <w:t xml:space="preserve">local material state </w:t>
      </w:r>
      <w:r w:rsidR="00C3423A">
        <w:t>basis</w:t>
      </w:r>
      <w:r w:rsidR="005975C7">
        <w:t>;</w:t>
      </w:r>
      <w:r w:rsidR="004065B4">
        <w:t xml:space="preserve"> similar</w:t>
      </w:r>
      <w:r w:rsidR="00E33390">
        <w:t>ly,</w:t>
      </w:r>
      <w:r w:rsidR="004065B4">
        <w:t xml:space="preserve"> </w:t>
      </w:r>
      <m:oMath>
        <m:r>
          <w:rPr>
            <w:rFonts w:ascii="Cambria Math" w:hAnsi="Cambria Math"/>
          </w:rPr>
          <m:t>s</m:t>
        </m:r>
      </m:oMath>
      <w:r w:rsidR="004065B4">
        <w:t xml:space="preserve"> is an index pertaining to a </w:t>
      </w:r>
      <w:r w:rsidR="00AB3A8B">
        <w:t>volume contained</w:t>
      </w:r>
      <w:r w:rsidR="00F909F2">
        <w:t xml:space="preserve"> </w:t>
      </w:r>
      <w:r w:rsidR="00AB3A8B">
        <w:t>with</w:t>
      </w:r>
      <w:r w:rsidR="004065B4">
        <w:t xml:space="preserve">in the sample volume </w:t>
      </w:r>
      <w:r w:rsidR="00177B86">
        <w:t xml:space="preserve">prescribed by the spatial basis </w:t>
      </w:r>
      <w:commentRangeStart w:id="194"/>
      <w:r w:rsidR="00177B86">
        <w:t>function</w:t>
      </w:r>
      <w:commentRangeEnd w:id="194"/>
      <w:r w:rsidR="00866984">
        <w:rPr>
          <w:rStyle w:val="CommentReference"/>
        </w:rPr>
        <w:commentReference w:id="194"/>
      </w:r>
      <w:r w:rsidR="00177B86">
        <w:t>.</w:t>
      </w:r>
    </w:p>
    <w:p w14:paraId="3C8C3D9E" w14:textId="77777777" w:rsidR="009C41BB" w:rsidRDefault="009C41BB" w:rsidP="00127F02">
      <w:pPr>
        <w:jc w:val="both"/>
      </w:pPr>
    </w:p>
    <w:p w14:paraId="4E9D756F" w14:textId="403D4DB2" w:rsidR="00C23F5B" w:rsidRPr="00CC46E6" w:rsidRDefault="00B92E9E" w:rsidP="00127F02">
      <w:pPr>
        <w:jc w:val="both"/>
        <w:rPr>
          <w:i/>
        </w:rPr>
      </w:pPr>
      <w:r w:rsidRPr="00CC46E6">
        <w:rPr>
          <w:i/>
        </w:rPr>
        <w:t>1.2</w:t>
      </w:r>
      <w:r w:rsidR="00CC1BD0" w:rsidRPr="00CC46E6">
        <w:rPr>
          <w:i/>
        </w:rPr>
        <w:t xml:space="preserve"> </w:t>
      </w:r>
      <w:r w:rsidR="00221F42" w:rsidRPr="00CC46E6">
        <w:rPr>
          <w:i/>
        </w:rPr>
        <w:t>Model Sampling Patterns in the Spatial Domain</w:t>
      </w:r>
    </w:p>
    <w:p w14:paraId="3229582E" w14:textId="34D50C2E" w:rsidR="00B24444" w:rsidRDefault="009C41BB" w:rsidP="00B24444">
      <w:pPr>
        <w:ind w:firstLine="720"/>
        <w:jc w:val="both"/>
      </w:pPr>
      <w:r>
        <w:t xml:space="preserve">A </w:t>
      </w:r>
      <w:r w:rsidR="00C86C2D">
        <w:t>physics-based</w:t>
      </w:r>
      <w:r>
        <w:t xml:space="preserve"> model will sample </w:t>
      </w:r>
      <w:r w:rsidR="00584725">
        <w:t xml:space="preserve">material </w:t>
      </w:r>
      <w:r>
        <w:t xml:space="preserve">information at a position </w:t>
      </w:r>
      <m:oMath>
        <m:r>
          <m:rPr>
            <m:sty m:val="bi"/>
          </m:rPr>
          <w:rPr>
            <w:rFonts w:ascii="Cambria Math" w:hAnsi="Cambria Math"/>
          </w:rPr>
          <m:t>x</m:t>
        </m:r>
      </m:oMath>
      <w:r>
        <w:t>; sampling does not occur at infinitesimal points in space</w:t>
      </w:r>
      <w:ins w:id="195" w:author="Tony Fast" w:date="2013-10-30T20:22:00Z">
        <w:r w:rsidR="00C50417">
          <w:t>;</w:t>
        </w:r>
      </w:ins>
      <w:r w:rsidR="00E60F04">
        <w:t xml:space="preserve"> rather</w:t>
      </w:r>
      <w:ins w:id="196" w:author="Tony Fast" w:date="2013-10-30T20:22:00Z">
        <w:r w:rsidR="00C50417">
          <w:t>,</w:t>
        </w:r>
      </w:ins>
      <w:r w:rsidR="00E60F04">
        <w:t xml:space="preserve"> the position corresponds to </w:t>
      </w:r>
      <w:ins w:id="197" w:author="Tony Fast" w:date="2013-11-07T21:37:00Z">
        <w:r w:rsidR="00806771">
          <w:t xml:space="preserve">a sampling within </w:t>
        </w:r>
      </w:ins>
      <w:ins w:id="198" w:author="Tony Fast" w:date="2013-10-30T20:24:00Z">
        <w:r w:rsidR="00A0759D">
          <w:t>the precision of the simulation or the probe volume</w:t>
        </w:r>
        <w:r w:rsidR="002E4402">
          <w:t xml:space="preserve"> of an experiment</w:t>
        </w:r>
      </w:ins>
      <w:del w:id="199" w:author="Tony Fast" w:date="2013-10-30T20:24:00Z">
        <w:r w:rsidR="00E60F04" w:rsidDel="00A0759D">
          <w:delText xml:space="preserve">a probe volume </w:delText>
        </w:r>
      </w:del>
      <w:del w:id="200" w:author="Tony Fast" w:date="2013-10-30T20:23:00Z">
        <w:r w:rsidR="00E60F04" w:rsidDel="00A0759D">
          <w:delText xml:space="preserve">propagated </w:delText>
        </w:r>
        <w:r w:rsidR="00E60F04" w:rsidDel="00C50417">
          <w:delText xml:space="preserve">by the </w:delText>
        </w:r>
      </w:del>
      <w:del w:id="201" w:author="Tony Fast" w:date="2013-10-30T20:22:00Z">
        <w:r w:rsidR="00E60F04" w:rsidDel="00C50417">
          <w:delText>model</w:delText>
        </w:r>
      </w:del>
      <w:r>
        <w:t xml:space="preserve">.  </w:t>
      </w:r>
      <w:r w:rsidR="003775F1">
        <w:t xml:space="preserve">Material information is sampled from a finite volume corresponding the resolution of the model and </w:t>
      </w:r>
      <w:r>
        <w:t xml:space="preserve">the resulting raw information is a </w:t>
      </w:r>
      <w:r w:rsidR="00BA6240">
        <w:t xml:space="preserve">probability density function </w:t>
      </w:r>
      <w:r>
        <w:t xml:space="preserve">of the local </w:t>
      </w:r>
      <w:r w:rsidR="005272A9">
        <w:t>material states</w:t>
      </w:r>
      <w:r>
        <w:t xml:space="preserve"> in that volume</w:t>
      </w:r>
      <w:r w:rsidR="00974C5C">
        <w:t>;</w:t>
      </w:r>
      <w:r w:rsidR="00953AA8">
        <w:t xml:space="preserve"> concurrently,</w:t>
      </w:r>
      <w:r w:rsidR="00974C5C">
        <w:t xml:space="preserve"> uncertainty is propagated by the </w:t>
      </w:r>
      <w:r w:rsidR="00BC52C1">
        <w:t>precision</w:t>
      </w:r>
      <w:r w:rsidR="00974C5C">
        <w:t xml:space="preserve"> of the local material states </w:t>
      </w:r>
      <w:r w:rsidR="00B25F25">
        <w:t>output by</w:t>
      </w:r>
      <w:r w:rsidR="00974C5C">
        <w:t xml:space="preserve"> the model</w:t>
      </w:r>
      <w:r>
        <w:t>.</w:t>
      </w:r>
      <w:r w:rsidR="00D91407">
        <w:t>[ref]</w:t>
      </w:r>
      <w:r>
        <w:t xml:space="preserve">  </w:t>
      </w:r>
    </w:p>
    <w:p w14:paraId="6B24AFDC" w14:textId="53026214" w:rsidR="009C41BB" w:rsidRDefault="00D27E2E" w:rsidP="00D13552">
      <w:pPr>
        <w:ind w:firstLine="720"/>
        <w:jc w:val="both"/>
      </w:pPr>
      <w:r>
        <w:t>T</w:t>
      </w:r>
      <w:r w:rsidR="009C41BB">
        <w:t>wo classifications of sampling patterns</w:t>
      </w:r>
      <w:r w:rsidR="00280F79">
        <w:t xml:space="preserve"> </w:t>
      </w:r>
      <w:r>
        <w:t xml:space="preserve">exist in the </w:t>
      </w:r>
      <w:r w:rsidR="00280F79">
        <w:t>spatial domain:</w:t>
      </w:r>
      <w:r w:rsidR="009C41BB">
        <w:t xml:space="preserve"> gridded and non-gridded.</w:t>
      </w:r>
      <w:r w:rsidR="005A3A7A">
        <w:t>(Figure qq)</w:t>
      </w:r>
      <w:r w:rsidR="009C41BB">
        <w:t xml:space="preserve">  Gridded sampling </w:t>
      </w:r>
      <w:r w:rsidR="009A3AC4">
        <w:t xml:space="preserve">corresponds to </w:t>
      </w:r>
      <w:r w:rsidR="00DC0A87">
        <w:t xml:space="preserve">information </w:t>
      </w:r>
      <w:r w:rsidR="006702BE">
        <w:t>that</w:t>
      </w:r>
      <w:r w:rsidR="00DC0A87">
        <w:t xml:space="preserve"> </w:t>
      </w:r>
      <w:ins w:id="202" w:author="Tony Fast" w:date="2013-11-07T21:37:00Z">
        <w:r w:rsidR="00B43A03">
          <w:t xml:space="preserve">is </w:t>
        </w:r>
      </w:ins>
      <w:r w:rsidR="00DC0A87">
        <w:t>evenly spaced within the sample volume.</w:t>
      </w:r>
      <w:r w:rsidR="006702BE">
        <w:t xml:space="preserve">  </w:t>
      </w:r>
      <w:r w:rsidR="009C41BB">
        <w:t xml:space="preserve">Voxel, or 3-D pixel, based information is a gridded dataset because of this criteria; it is assumed that the voxel is the probe volume of the model.  Non-gridded data is extracted from a </w:t>
      </w:r>
      <w:r w:rsidR="00F909F2">
        <w:t xml:space="preserve">sample </w:t>
      </w:r>
      <w:r w:rsidR="009C41BB">
        <w:t xml:space="preserve">volume of finite dimensions wherein </w:t>
      </w:r>
      <m:oMath>
        <m:r>
          <m:rPr>
            <m:sty m:val="bi"/>
          </m:rPr>
          <w:rPr>
            <w:rFonts w:ascii="Cambria Math" w:hAnsi="Cambria Math"/>
          </w:rPr>
          <m:t>x</m:t>
        </m:r>
      </m:oMath>
      <w:r w:rsidR="009C41BB">
        <w:rPr>
          <w:b/>
        </w:rPr>
        <w:t xml:space="preserve"> </w:t>
      </w:r>
      <w:r w:rsidR="009C41BB" w:rsidRPr="00951982">
        <w:t xml:space="preserve">can </w:t>
      </w:r>
      <w:r w:rsidR="009C41BB">
        <w:t xml:space="preserve">take any value within the range.  Models such </w:t>
      </w:r>
      <w:commentRangeStart w:id="203"/>
      <w:r w:rsidR="009C41BB">
        <w:t xml:space="preserve">as Atom Probe Microscopy </w:t>
      </w:r>
      <w:commentRangeEnd w:id="203"/>
      <w:r w:rsidR="00D13552">
        <w:rPr>
          <w:rStyle w:val="CommentReference"/>
        </w:rPr>
        <w:commentReference w:id="203"/>
      </w:r>
      <w:r w:rsidR="00751071">
        <w:t xml:space="preserve">[ref] </w:t>
      </w:r>
      <w:r w:rsidR="009C41BB">
        <w:t>and Molecular Dynamics</w:t>
      </w:r>
      <w:r w:rsidR="009A2E26">
        <w:t xml:space="preserve"> [ref]</w:t>
      </w:r>
      <w:r w:rsidR="00F909F2">
        <w:t xml:space="preserve"> will</w:t>
      </w:r>
      <w:r w:rsidR="009C41BB">
        <w:t xml:space="preserve"> often exhibit non-gridded, or point cloud, sampling characteristics.  The probe volume associated with point cloud datasets will relate to the </w:t>
      </w:r>
      <w:del w:id="204" w:author="Tony Fast" w:date="2013-10-30T20:25:00Z">
        <w:r w:rsidR="009C41BB" w:rsidDel="00C60AA5">
          <w:delText xml:space="preserve">resolution </w:delText>
        </w:r>
      </w:del>
      <w:ins w:id="205" w:author="Tony Fast" w:date="2013-10-30T20:25:00Z">
        <w:r w:rsidR="00C60AA5">
          <w:t xml:space="preserve">precision </w:t>
        </w:r>
      </w:ins>
      <w:r w:rsidR="009C41BB">
        <w:t>of the model</w:t>
      </w:r>
      <w:r w:rsidR="0034236D">
        <w:t xml:space="preserve"> from which the information is generated</w:t>
      </w:r>
      <w:r w:rsidR="009C41BB">
        <w:t xml:space="preserve">.  </w:t>
      </w:r>
    </w:p>
    <w:p w14:paraId="6A29B966" w14:textId="3FA3B373" w:rsidR="000D4CD9" w:rsidRDefault="003F38CC" w:rsidP="006F5EFD">
      <w:pPr>
        <w:ind w:firstLine="720"/>
        <w:jc w:val="both"/>
      </w:pPr>
      <w:r>
        <w:t xml:space="preserve">In prior work and this paper, indicator functions </w:t>
      </w:r>
      <w:r w:rsidR="00756F88">
        <w:t>provide the</w:t>
      </w:r>
      <w:r>
        <w:t xml:space="preserve"> basis </w:t>
      </w:r>
      <w:r w:rsidR="00D648FE">
        <w:t>to partition</w:t>
      </w:r>
      <w:r>
        <w:t xml:space="preserve"> the spatial domain</w:t>
      </w:r>
      <w:r w:rsidR="00656569">
        <w:t xml:space="preserve"> into </w:t>
      </w:r>
      <w:r w:rsidR="004F72DE">
        <w:t>non-overlapping</w:t>
      </w:r>
      <w:r w:rsidR="00B22FB0">
        <w:t xml:space="preserve">, </w:t>
      </w:r>
      <w:r w:rsidR="005204CF">
        <w:t xml:space="preserve">evenly </w:t>
      </w:r>
      <w:r w:rsidR="00656569">
        <w:t>spaced</w:t>
      </w:r>
      <w:r w:rsidR="005204CF">
        <w:t>,</w:t>
      </w:r>
      <w:r w:rsidR="00656569">
        <w:t xml:space="preserve"> cuboidal volumes</w:t>
      </w:r>
      <w:r w:rsidR="00F35795">
        <w:t xml:space="preserve"> [ref]</w:t>
      </w:r>
      <w:r w:rsidR="005A69A1">
        <w:t>; an investigation of other basis functions are currently underway</w:t>
      </w:r>
      <w:r w:rsidR="002447D0">
        <w:t xml:space="preserve"> (e.g. wavelets)</w:t>
      </w:r>
      <w:r>
        <w:t>.</w:t>
      </w:r>
      <w:r w:rsidR="00D648FE">
        <w:t xml:space="preserve">  </w:t>
      </w:r>
      <w:r w:rsidR="000C5B75">
        <w:t xml:space="preserve">Equation xx </w:t>
      </w:r>
      <w:r w:rsidR="003D0A38">
        <w:t>defines</w:t>
      </w:r>
      <w:r w:rsidR="000C5B75">
        <w:t xml:space="preserve"> the basis for the spatial domain as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r w:rsidR="00091872">
        <w:t xml:space="preserve">. </w:t>
      </w:r>
      <w:r w:rsidR="000D4CD9">
        <w:t xml:space="preserve"> </w:t>
      </w:r>
      <m:oMath>
        <m:r>
          <w:rPr>
            <w:rFonts w:ascii="Cambria Math" w:hAnsi="Cambria Math"/>
          </w:rPr>
          <m:t>s</m:t>
        </m:r>
      </m:oMath>
      <w:r w:rsidR="000D4CD9">
        <w:t xml:space="preserve"> is an index to a unique</w:t>
      </w:r>
      <w:r w:rsidR="00C52440">
        <w:t xml:space="preserve"> cuboidal</w:t>
      </w:r>
      <w:r w:rsidR="000D4CD9">
        <w:t xml:space="preserve"> volume</w:t>
      </w:r>
      <w:r w:rsidR="00D95DFC">
        <w:t xml:space="preserve">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sidR="000D4CD9">
        <w:t xml:space="preserve"> </w:t>
      </w:r>
      <w:r w:rsidR="00D95DFC">
        <w:t>in the spatial domain</w:t>
      </w:r>
      <w:r w:rsidR="003A374A">
        <w:t xml:space="preserve"> with the </w:t>
      </w:r>
      <w:r w:rsidR="00E37284">
        <w:t>properties</w:t>
      </w:r>
      <w:r w:rsidR="00665873">
        <w:t xml:space="preserve"> </w:t>
      </w:r>
    </w:p>
    <w:p w14:paraId="4577628B" w14:textId="44FD3D5C" w:rsidR="004F1BDF" w:rsidRPr="00986CE4" w:rsidRDefault="00621DB3" w:rsidP="00127F02">
      <w:pPr>
        <w:jc w:val="both"/>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 xml:space="preserve">,  s=t  </m:t>
                  </m:r>
                </m:e>
                <m:e>
                  <m:r>
                    <w:rPr>
                      <w:rFonts w:ascii="Cambria Math" w:hAnsi="Cambria Math"/>
                    </w:rPr>
                    <m:t>∅,  s≠t</m:t>
                  </m:r>
                </m:e>
              </m:eqArr>
            </m:e>
          </m:d>
        </m:oMath>
      </m:oMathPara>
    </w:p>
    <w:p w14:paraId="0F0171CC" w14:textId="77777777" w:rsidR="004F1BDF" w:rsidRDefault="004F1BDF" w:rsidP="00127F02">
      <w:pPr>
        <w:jc w:val="both"/>
      </w:pPr>
    </w:p>
    <w:p w14:paraId="113BC048" w14:textId="100C5A9F" w:rsidR="003A374A" w:rsidRDefault="004F1BDF" w:rsidP="00127F02">
      <w:pPr>
        <w:jc w:val="both"/>
      </w:pPr>
      <w:r>
        <w:t>and</w:t>
      </w:r>
    </w:p>
    <w:p w14:paraId="471C7602" w14:textId="4227C3B8" w:rsidR="00665873" w:rsidRPr="00BA6A73" w:rsidRDefault="00621DB3" w:rsidP="00127F0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bi"/>
                    </m:rPr>
                    <w:rPr>
                      <w:rFonts w:ascii="Cambria Math" w:hAnsi="Cambria Math"/>
                    </w:rPr>
                    <m:t>x∈</m:t>
                  </m:r>
                  <m:sSub>
                    <m:sSubPr>
                      <m:ctrlPr>
                        <w:rPr>
                          <w:rFonts w:ascii="Cambria Math" w:hAnsi="Cambria Math"/>
                          <w:i/>
                        </w:rPr>
                      </m:ctrlPr>
                    </m:sSubPr>
                    <m:e>
                      <m:r>
                        <w:rPr>
                          <w:rFonts w:ascii="Cambria Math" w:hAnsi="Cambria Math"/>
                        </w:rPr>
                        <m:t>ω</m:t>
                      </m:r>
                    </m:e>
                    <m:sub>
                      <m:r>
                        <w:rPr>
                          <w:rFonts w:ascii="Cambria Math" w:hAnsi="Cambria Math"/>
                        </w:rPr>
                        <m:t>s</m:t>
                      </m:r>
                    </m:sub>
                  </m:sSub>
                </m:e>
                <m:e>
                  <m:r>
                    <w:rPr>
                      <w:rFonts w:ascii="Cambria Math" w:hAnsi="Cambria Math"/>
                    </w:rPr>
                    <m:t>0,  &amp;</m:t>
                  </m:r>
                  <m:r>
                    <m:rPr>
                      <m:sty m:val="bi"/>
                    </m:rPr>
                    <w:rPr>
                      <w:rFonts w:ascii="Cambria Math" w:hAnsi="Cambria Math"/>
                    </w:rPr>
                    <m:t>x</m:t>
                  </m:r>
                  <m:r>
                    <w:rPr>
                      <w:rFonts w:ascii="Cambria Math" w:hAnsi="Cambria Math"/>
                    </w:rPr>
                    <m:t xml:space="preserve">∉0  </m:t>
                  </m:r>
                </m:e>
              </m:eqArr>
            </m:e>
          </m:d>
          <m:r>
            <w:rPr>
              <w:rFonts w:ascii="Cambria Math" w:hAnsi="Cambria Math"/>
            </w:rPr>
            <m:t>.</m:t>
          </m:r>
        </m:oMath>
      </m:oMathPara>
    </w:p>
    <w:p w14:paraId="16D79606" w14:textId="27C56FE6" w:rsidR="00BA6A73" w:rsidRPr="00986CE4" w:rsidDel="00EF2993" w:rsidRDefault="00BA6A73" w:rsidP="00127F02">
      <w:pPr>
        <w:jc w:val="both"/>
        <w:rPr>
          <w:del w:id="206" w:author="Tony Fast" w:date="2013-11-07T21:40:00Z"/>
        </w:rPr>
      </w:pPr>
      <w:r>
        <w:t xml:space="preserve">Each underlying volume </w:t>
      </w:r>
      <w:r w:rsidR="00DA6A6D">
        <w:t xml:space="preserve">is identified spatially by its centroid and has a </w:t>
      </w:r>
      <w:r>
        <w:t xml:space="preserve">volume of </w:t>
      </w:r>
      <m:oMath>
        <m:sSup>
          <m:sSupPr>
            <m:ctrlPr>
              <w:rPr>
                <w:rFonts w:ascii="Cambria Math" w:hAnsi="Cambria Math"/>
                <w:i/>
              </w:rPr>
            </m:ctrlPr>
          </m:sSupPr>
          <m:e>
            <m:r>
              <w:rPr>
                <w:rFonts w:ascii="Cambria Math" w:hAnsi="Cambria Math"/>
              </w:rPr>
              <m:t>l</m:t>
            </m:r>
          </m:e>
          <m:sup>
            <m:r>
              <w:rPr>
                <w:rFonts w:ascii="Cambria Math" w:hAnsi="Cambria Math"/>
              </w:rPr>
              <m:t>d</m:t>
            </m:r>
          </m:sup>
        </m:sSup>
      </m:oMath>
      <w:r>
        <w:t xml:space="preserve"> where </w:t>
      </w:r>
      <m:oMath>
        <m:r>
          <w:rPr>
            <w:rFonts w:ascii="Cambria Math" w:hAnsi="Cambria Math"/>
          </w:rPr>
          <m:t>d∈</m:t>
        </m:r>
        <m:d>
          <m:dPr>
            <m:begChr m:val="{"/>
            <m:endChr m:val="}"/>
            <m:ctrlPr>
              <w:rPr>
                <w:rFonts w:ascii="Cambria Math" w:hAnsi="Cambria Math"/>
                <w:i/>
              </w:rPr>
            </m:ctrlPr>
          </m:dPr>
          <m:e>
            <m:r>
              <w:rPr>
                <w:rFonts w:ascii="Cambria Math" w:hAnsi="Cambria Math"/>
              </w:rPr>
              <m:t>1,2,3</m:t>
            </m:r>
          </m:e>
        </m:d>
      </m:oMath>
      <w:r w:rsidR="00CC4371">
        <w:t xml:space="preserve"> is the number of spatial dimensions </w:t>
      </w:r>
      <w:r w:rsidR="00E349DE">
        <w:t>of the sample volume.</w:t>
      </w:r>
      <w:r w:rsidR="00245609">
        <w:t xml:space="preserve"> </w:t>
      </w:r>
      <w:del w:id="207" w:author="Tony Fast" w:date="2013-10-30T20:26:00Z">
        <w:r w:rsidR="00245609" w:rsidDel="001B5FD7">
          <w:delText>Indicator function</w:delText>
        </w:r>
        <w:r w:rsidR="00B71B60" w:rsidDel="001B5FD7">
          <w:delText>s</w:delText>
        </w:r>
        <w:r w:rsidR="00245609" w:rsidDel="001B5FD7">
          <w:delText xml:space="preserve"> can identify any convex or concave </w:delText>
        </w:r>
        <w:r w:rsidR="00B71B60" w:rsidDel="001B5FD7">
          <w:delText>non-overlapping region in the sample volume</w:delText>
        </w:r>
        <w:r w:rsidR="00245609" w:rsidDel="001B5FD7">
          <w:delText>.</w:delText>
        </w:r>
        <w:r w:rsidR="00F648BF" w:rsidRPr="00F648BF" w:rsidDel="001B5FD7">
          <w:delText xml:space="preserve"> </w:delText>
        </w:r>
      </w:del>
      <w:r w:rsidR="00F648BF">
        <w:t>[ref]</w:t>
      </w:r>
    </w:p>
    <w:p w14:paraId="1BA08C5A" w14:textId="77777777" w:rsidR="00546FAA" w:rsidRDefault="00546FAA" w:rsidP="00127F02">
      <w:pPr>
        <w:jc w:val="both"/>
      </w:pPr>
    </w:p>
    <w:p w14:paraId="667FCCF6" w14:textId="599A6AB5" w:rsidR="00C017C6" w:rsidRDefault="009F0025" w:rsidP="00B52373">
      <w:pPr>
        <w:ind w:firstLine="720"/>
        <w:jc w:val="both"/>
      </w:pPr>
      <w:r>
        <w:t xml:space="preserve">The work presented in this paper is limited to microstructure functions that are expressed </w:t>
      </w:r>
      <w:r w:rsidR="00115229">
        <w:t>with</w:t>
      </w:r>
      <w:r>
        <w:t xml:space="preserve"> an evenly gridded </w:t>
      </w:r>
      <w:r w:rsidR="00115229">
        <w:t xml:space="preserve">spatial </w:t>
      </w:r>
      <w:r>
        <w:t>basis function.</w:t>
      </w:r>
      <w:r w:rsidR="000A7723">
        <w:t xml:space="preserve">  This transformation is trivial for material info</w:t>
      </w:r>
      <w:r w:rsidR="00AB730B">
        <w:t xml:space="preserve">rmation that is </w:t>
      </w:r>
      <w:r w:rsidR="00401255">
        <w:t xml:space="preserve">generated </w:t>
      </w:r>
      <w:r w:rsidR="00561910">
        <w:t>on an even grid (e.g. microscopy</w:t>
      </w:r>
      <w:r w:rsidR="00401255">
        <w:t xml:space="preserve"> images)</w:t>
      </w:r>
      <w:r w:rsidR="00AB730B">
        <w:t>.</w:t>
      </w:r>
      <w:r w:rsidR="00907B36">
        <w:t xml:space="preserve"> </w:t>
      </w:r>
      <w:r w:rsidR="002268AE">
        <w:t xml:space="preserve"> </w:t>
      </w:r>
      <w:del w:id="208" w:author="Tony Fast" w:date="2013-11-07T21:40:00Z">
        <w:r w:rsidR="007C432C" w:rsidDel="005158EE">
          <w:delText>Raw p</w:delText>
        </w:r>
      </w:del>
      <w:ins w:id="209" w:author="Tony Fast" w:date="2013-11-07T21:40:00Z">
        <w:r w:rsidR="005158EE">
          <w:t>P</w:t>
        </w:r>
      </w:ins>
      <w:r w:rsidR="007C432C">
        <w:t>oint cloud information can be transformed to uniform grid using the microstructure function by the appropriate basis function</w:t>
      </w:r>
      <w:r w:rsidR="00D37196">
        <w:t>;</w:t>
      </w:r>
      <w:r w:rsidR="00C3229F">
        <w:t xml:space="preserve"> it is acknowledged that some uncertainty will be propagated in this transformation</w:t>
      </w:r>
      <w:r w:rsidR="007C432C">
        <w:t>.</w:t>
      </w:r>
      <w:r w:rsidR="00C3229F">
        <w:t xml:space="preserve">  </w:t>
      </w:r>
      <w:r w:rsidR="0067566A">
        <w:t>Alternate techniques are being developed to treat point cloud data on a non-uniform grid.</w:t>
      </w:r>
      <w:r w:rsidR="008A3E42">
        <w:t xml:space="preserve">  A note: </w:t>
      </w:r>
      <w:r w:rsidR="00C017C6">
        <w:t>t</w:t>
      </w:r>
      <w:r w:rsidR="008A3E42">
        <w:t xml:space="preserve">ree data structures </w:t>
      </w:r>
      <w:r w:rsidR="00C017C6">
        <w:t xml:space="preserve">may be most efficient to partition the spatial domain for point cloud datasets especially when </w:t>
      </w:r>
      <w:r w:rsidR="00860BCA">
        <w:t>the dataset is</w:t>
      </w:r>
      <w:r w:rsidR="003C14A7">
        <w:t xml:space="preserve"> of a</w:t>
      </w:r>
      <w:r w:rsidR="00860BCA">
        <w:t xml:space="preserve"> high-</w:t>
      </w:r>
      <w:r w:rsidR="009158A9">
        <w:t>dimension</w:t>
      </w:r>
      <w:r w:rsidR="00C017C6">
        <w:t>.</w:t>
      </w:r>
      <w:r w:rsidR="00836D5D">
        <w:t>[ref]</w:t>
      </w:r>
      <w:r w:rsidR="005D0E17">
        <w:t xml:space="preserve">  In applied problems, the microstructure function is a means to coarsen oversampled data or very large datasets; this will reduce computational demands incurred later.  </w:t>
      </w:r>
    </w:p>
    <w:p w14:paraId="7DDFEEA5" w14:textId="77777777" w:rsidR="00802EDC" w:rsidRDefault="00802EDC" w:rsidP="00127F02">
      <w:pPr>
        <w:jc w:val="both"/>
      </w:pPr>
    </w:p>
    <w:p w14:paraId="5DFC1ADC" w14:textId="5932BEB4" w:rsidR="002C3261" w:rsidDel="00E558E7" w:rsidRDefault="00226FF1">
      <w:pPr>
        <w:jc w:val="both"/>
        <w:rPr>
          <w:del w:id="210" w:author="Tony Fast" w:date="2013-11-07T21:41:00Z"/>
          <w:i/>
        </w:rPr>
        <w:pPrChange w:id="211" w:author="Tony Fast" w:date="2013-11-07T22:04:00Z">
          <w:pPr>
            <w:ind w:firstLine="720"/>
            <w:jc w:val="both"/>
          </w:pPr>
        </w:pPrChange>
      </w:pPr>
      <w:r w:rsidRPr="00335097">
        <w:rPr>
          <w:i/>
        </w:rPr>
        <w:t>1.3 Local States and Local States Spaces of Material Dependent Information</w:t>
      </w:r>
    </w:p>
    <w:p w14:paraId="01FB7115" w14:textId="77777777" w:rsidR="00E558E7" w:rsidRPr="00335097" w:rsidRDefault="00E558E7" w:rsidP="00E558E7">
      <w:pPr>
        <w:jc w:val="both"/>
        <w:rPr>
          <w:ins w:id="212" w:author="Tony Fast" w:date="2013-11-07T22:04:00Z"/>
          <w:i/>
        </w:rPr>
      </w:pPr>
    </w:p>
    <w:p w14:paraId="16ADC2A4" w14:textId="2EE9C2F9" w:rsidR="00CE58E5" w:rsidRDefault="003920ED" w:rsidP="00E558E7">
      <w:pPr>
        <w:ind w:firstLine="720"/>
        <w:jc w:val="both"/>
      </w:pPr>
      <w:r>
        <w:lastRenderedPageBreak/>
        <w:t xml:space="preserve">Independent of the spatial domain </w:t>
      </w:r>
      <w:r w:rsidR="00BB7170">
        <w:t xml:space="preserve">is the </w:t>
      </w:r>
      <w:r w:rsidR="00901F2C" w:rsidRPr="00901F2C">
        <w:rPr>
          <w:i/>
        </w:rPr>
        <w:t>n</w:t>
      </w:r>
      <w:r w:rsidR="00901F2C">
        <w:t xml:space="preserve">-tuple of </w:t>
      </w:r>
      <w:r w:rsidR="00BB7170">
        <w:t>material feature</w:t>
      </w:r>
      <w:r w:rsidR="00901F2C">
        <w:t>s</w:t>
      </w:r>
      <w:r>
        <w:t xml:space="preserve"> at each position </w:t>
      </w:r>
      <m:oMath>
        <m:r>
          <m:rPr>
            <m:sty m:val="bi"/>
          </m:rPr>
          <w:rPr>
            <w:rFonts w:ascii="Cambria Math" w:hAnsi="Cambria Math"/>
          </w:rPr>
          <m:t>x</m:t>
        </m:r>
      </m:oMath>
      <w:r w:rsidR="00414A8D">
        <w:t>; a tuple is an</w:t>
      </w:r>
      <w:r w:rsidR="0027757C">
        <w:t xml:space="preserve"> ordered </w:t>
      </w:r>
      <w:r w:rsidR="00414A8D">
        <w:t>sequence</w:t>
      </w:r>
      <w:r w:rsidR="0027757C">
        <w:t xml:space="preserve"> of values</w:t>
      </w:r>
      <w:r>
        <w:t xml:space="preserve">.  </w:t>
      </w:r>
      <w:r w:rsidR="00775BCB">
        <w:t xml:space="preserve">Each tuple in the sequence </w:t>
      </w:r>
      <w:r w:rsidR="00CF195A">
        <w:t xml:space="preserve">describes a local material state </w:t>
      </w:r>
      <w:r w:rsidR="00D87B7C">
        <w:t>with</w:t>
      </w:r>
      <w:r w:rsidR="00CF195A">
        <w:t xml:space="preserve"> values </w:t>
      </w:r>
      <w:r w:rsidR="009435BB">
        <w:t>constrained</w:t>
      </w:r>
      <w:r w:rsidR="003A091F">
        <w:t xml:space="preserve"> are</w:t>
      </w:r>
      <w:r w:rsidR="009435BB">
        <w:t xml:space="preserve"> by a </w:t>
      </w:r>
      <w:r w:rsidR="00CF195A">
        <w:t>bounded space called the local state space</w:t>
      </w:r>
      <w:r w:rsidR="001527F3">
        <w:t>; the local state space is the complete set of possible local states for a material feature</w:t>
      </w:r>
      <w:r w:rsidR="00CF195A">
        <w:t>.</w:t>
      </w:r>
      <w:r w:rsidR="00E16C2F">
        <w:t xml:space="preserve">  </w:t>
      </w:r>
      <w:r w:rsidR="001A118B">
        <w:t>It is possible for</w:t>
      </w:r>
      <w:r w:rsidR="00CE58E5">
        <w:t xml:space="preserve"> one or many local material states to b</w:t>
      </w:r>
      <w:r w:rsidR="00F909F2">
        <w:t xml:space="preserve">e extracted from the same model; </w:t>
      </w:r>
      <w:r w:rsidR="00CE58E5">
        <w:t>several models can be combined to form the ordered set of</w:t>
      </w:r>
      <w:r w:rsidR="009C0BCC">
        <w:t xml:space="preserve"> local material states</w:t>
      </w:r>
      <w:r w:rsidR="00804AD9">
        <w:t xml:space="preserve"> for the same</w:t>
      </w:r>
      <w:r w:rsidR="001424DC">
        <w:t xml:space="preserve"> sample volume</w:t>
      </w:r>
      <w:r w:rsidR="009C0BCC">
        <w:t>.</w:t>
      </w:r>
      <w:r w:rsidR="00D76C66">
        <w:t xml:space="preserve">  The microstructure </w:t>
      </w:r>
      <w:r w:rsidR="006C3FC4">
        <w:t>function</w:t>
      </w:r>
      <w:r w:rsidR="00D76C66">
        <w:t xml:space="preserve"> intrinsica</w:t>
      </w:r>
      <w:r w:rsidR="00846F30">
        <w:t>lly accommodates multiple local state spaces</w:t>
      </w:r>
      <w:r w:rsidR="006C3FC4">
        <w:t>.  This can be demonst</w:t>
      </w:r>
      <w:r w:rsidR="002D0CFF">
        <w:t>r</w:t>
      </w:r>
      <w:r w:rsidR="006C3FC4">
        <w:t xml:space="preserve">ated by </w:t>
      </w:r>
      <w:r w:rsidR="00175F95">
        <w:t>expanding the Eq. xx as follows</w:t>
      </w:r>
    </w:p>
    <w:p w14:paraId="7DA8AB1E" w14:textId="11BE452B" w:rsidR="005134B6" w:rsidRPr="008B4CE2" w:rsidRDefault="00621DB3" w:rsidP="00127F02">
      <w:pPr>
        <w:jc w:val="both"/>
      </w:pPr>
      <m:oMathPara>
        <m:oMath>
          <m:d>
            <m:dPr>
              <m:begChr m:val="{"/>
              <m:endChr m:val="}"/>
              <m:ctrlPr>
                <w:ins w:id="213" w:author="Tony Fast" w:date="2013-10-31T10:22:00Z">
                  <w:rPr>
                    <w:rFonts w:ascii="Cambria Math" w:hAnsi="Cambria Math"/>
                    <w:i/>
                  </w:rPr>
                </w:ins>
              </m:ctrlPr>
            </m:dPr>
            <m:e>
              <m:sPre>
                <m:sPrePr>
                  <m:ctrlPr>
                    <w:ins w:id="214" w:author="Tony Fast" w:date="2013-10-31T10:22:00Z">
                      <w:rPr>
                        <w:rFonts w:ascii="Cambria Math" w:hAnsi="Cambria Math"/>
                        <w:i/>
                      </w:rPr>
                    </w:ins>
                  </m:ctrlPr>
                </m:sPrePr>
                <m:sub>
                  <w:ins w:id="215" w:author="Tony Fast" w:date="2013-10-31T10:22:00Z">
                    <m:r>
                      <w:rPr>
                        <w:rFonts w:ascii="Cambria Math" w:hAnsi="Cambria Math"/>
                      </w:rPr>
                      <m:t xml:space="preserve"> </m:t>
                    </m:r>
                  </w:ins>
                </m:sub>
                <m:sup>
                  <w:ins w:id="216" w:author="Tony Fast" w:date="2013-10-31T10:22:00Z">
                    <m:r>
                      <w:rPr>
                        <w:rFonts w:ascii="Cambria Math" w:hAnsi="Cambria Math"/>
                      </w:rPr>
                      <m:t>1</m:t>
                    </m:r>
                  </w:ins>
                </m:sup>
                <m:e>
                  <w:ins w:id="217" w:author="Tony Fast" w:date="2013-10-31T10:22:00Z">
                    <m:r>
                      <w:rPr>
                        <w:rFonts w:ascii="Cambria Math" w:hAnsi="Cambria Math"/>
                      </w:rPr>
                      <m:t>β</m:t>
                    </m:r>
                  </w:ins>
                </m:e>
              </m:sPre>
              <m:d>
                <m:dPr>
                  <m:ctrlPr>
                    <w:ins w:id="218" w:author="Tony Fast" w:date="2013-10-31T10:22:00Z">
                      <w:rPr>
                        <w:rFonts w:ascii="Cambria Math" w:hAnsi="Cambria Math"/>
                        <w:i/>
                      </w:rPr>
                    </w:ins>
                  </m:ctrlPr>
                </m:dPr>
                <m:e>
                  <w:ins w:id="219" w:author="Tony Fast" w:date="2013-10-31T10:22:00Z">
                    <m:r>
                      <m:rPr>
                        <m:sty m:val="bi"/>
                      </m:rPr>
                      <w:rPr>
                        <w:rFonts w:ascii="Cambria Math" w:hAnsi="Cambria Math"/>
                      </w:rPr>
                      <m:t>x</m:t>
                    </m:r>
                  </w:ins>
                </m:e>
              </m:d>
              <w:ins w:id="220" w:author="Tony Fast" w:date="2013-10-31T10:22:00Z">
                <m:r>
                  <w:rPr>
                    <w:rFonts w:ascii="Cambria Math" w:hAnsi="Cambria Math"/>
                  </w:rPr>
                  <m:t>,..,</m:t>
                </m:r>
              </w:ins>
              <m:sPre>
                <m:sPrePr>
                  <m:ctrlPr>
                    <w:ins w:id="221" w:author="Tony Fast" w:date="2013-10-31T10:22:00Z">
                      <w:rPr>
                        <w:rFonts w:ascii="Cambria Math" w:hAnsi="Cambria Math"/>
                        <w:i/>
                      </w:rPr>
                    </w:ins>
                  </m:ctrlPr>
                </m:sPrePr>
                <m:sub>
                  <w:ins w:id="222" w:author="Tony Fast" w:date="2013-10-31T10:22:00Z">
                    <m:r>
                      <w:rPr>
                        <w:rFonts w:ascii="Cambria Math" w:hAnsi="Cambria Math"/>
                      </w:rPr>
                      <m:t xml:space="preserve"> </m:t>
                    </m:r>
                  </w:ins>
                </m:sub>
                <m:sup>
                  <w:ins w:id="223" w:author="Tony Fast" w:date="2013-10-31T10:22:00Z">
                    <m:r>
                      <w:rPr>
                        <w:rFonts w:ascii="Cambria Math" w:hAnsi="Cambria Math"/>
                      </w:rPr>
                      <m:t>I</m:t>
                    </m:r>
                  </w:ins>
                </m:sup>
                <m:e>
                  <w:ins w:id="224" w:author="Tony Fast" w:date="2013-10-31T10:22:00Z">
                    <m:r>
                      <w:rPr>
                        <w:rFonts w:ascii="Cambria Math" w:hAnsi="Cambria Math"/>
                      </w:rPr>
                      <m:t>β</m:t>
                    </m:r>
                  </w:ins>
                </m:e>
              </m:sPre>
              <m:d>
                <m:dPr>
                  <m:ctrlPr>
                    <w:ins w:id="225" w:author="Tony Fast" w:date="2013-10-31T10:22:00Z">
                      <w:rPr>
                        <w:rFonts w:ascii="Cambria Math" w:hAnsi="Cambria Math"/>
                        <w:i/>
                      </w:rPr>
                    </w:ins>
                  </m:ctrlPr>
                </m:dPr>
                <m:e>
                  <w:ins w:id="226" w:author="Tony Fast" w:date="2013-10-31T10:22:00Z">
                    <m:r>
                      <m:rPr>
                        <m:sty m:val="bi"/>
                      </m:rPr>
                      <w:rPr>
                        <w:rFonts w:ascii="Cambria Math" w:hAnsi="Cambria Math"/>
                      </w:rPr>
                      <m:t>x</m:t>
                    </m:r>
                  </w:ins>
                </m:e>
              </m:d>
            </m:e>
          </m:d>
          <m:sPre>
            <m:sPrePr>
              <m:ctrlPr>
                <w:del w:id="227" w:author="Tony Fast" w:date="2013-10-31T10:22:00Z">
                  <w:rPr>
                    <w:rFonts w:ascii="Cambria Math" w:hAnsi="Cambria Math"/>
                    <w:i/>
                  </w:rPr>
                </w:del>
              </m:ctrlPr>
            </m:sPrePr>
            <m:sub>
              <w:del w:id="228" w:author="Tony Fast" w:date="2013-10-31T10:22:00Z">
                <m:r>
                  <w:rPr>
                    <w:rFonts w:ascii="Cambria Math" w:hAnsi="Cambria Math"/>
                  </w:rPr>
                  <m:t xml:space="preserve"> </m:t>
                </m:r>
              </w:del>
            </m:sub>
            <m:sup>
              <w:del w:id="229" w:author="Tony Fast" w:date="2013-10-31T10:22:00Z">
                <m:r>
                  <w:rPr>
                    <w:rFonts w:ascii="Cambria Math" w:hAnsi="Cambria Math"/>
                  </w:rPr>
                  <m:t>1</m:t>
                </m:r>
              </w:del>
            </m:sup>
            <m:e>
              <w:del w:id="230" w:author="Tony Fast" w:date="2013-10-31T10:22:00Z">
                <m:r>
                  <w:rPr>
                    <w:rFonts w:ascii="Cambria Math" w:hAnsi="Cambria Math"/>
                  </w:rPr>
                  <m:t>β</m:t>
                </m:r>
              </w:del>
            </m:e>
          </m:sPre>
          <m:d>
            <m:dPr>
              <m:ctrlPr>
                <w:del w:id="231" w:author="Tony Fast" w:date="2013-10-31T10:22:00Z">
                  <w:rPr>
                    <w:rFonts w:ascii="Cambria Math" w:hAnsi="Cambria Math"/>
                    <w:i/>
                  </w:rPr>
                </w:del>
              </m:ctrlPr>
            </m:dPr>
            <m:e>
              <w:del w:id="232" w:author="Tony Fast" w:date="2013-10-31T10:22:00Z">
                <m:r>
                  <m:rPr>
                    <m:sty m:val="bi"/>
                  </m:rPr>
                  <w:rPr>
                    <w:rFonts w:ascii="Cambria Math" w:hAnsi="Cambria Math"/>
                  </w:rPr>
                  <m:t>x</m:t>
                </m:r>
              </w:del>
            </m:e>
          </m:d>
          <w:del w:id="233" w:author="Tony Fast" w:date="2013-10-31T10:22:00Z">
            <m:r>
              <w:rPr>
                <w:rFonts w:ascii="Cambria Math" w:hAnsi="Cambria Math"/>
              </w:rPr>
              <m:t>,..,</m:t>
            </m:r>
          </w:del>
          <m:sPre>
            <m:sPrePr>
              <m:ctrlPr>
                <w:del w:id="234" w:author="Tony Fast" w:date="2013-10-31T10:22:00Z">
                  <w:rPr>
                    <w:rFonts w:ascii="Cambria Math" w:hAnsi="Cambria Math"/>
                    <w:i/>
                  </w:rPr>
                </w:del>
              </m:ctrlPr>
            </m:sPrePr>
            <m:sub>
              <w:del w:id="235" w:author="Tony Fast" w:date="2013-10-31T10:22:00Z">
                <m:r>
                  <w:rPr>
                    <w:rFonts w:ascii="Cambria Math" w:hAnsi="Cambria Math"/>
                  </w:rPr>
                  <m:t xml:space="preserve"> </m:t>
                </m:r>
              </w:del>
            </m:sub>
            <m:sup>
              <w:del w:id="236" w:author="Tony Fast" w:date="2013-10-31T10:22:00Z">
                <m:r>
                  <w:rPr>
                    <w:rFonts w:ascii="Cambria Math" w:hAnsi="Cambria Math"/>
                  </w:rPr>
                  <m:t>I</m:t>
                </m:r>
              </w:del>
            </m:sup>
            <m:e>
              <w:del w:id="237" w:author="Tony Fast" w:date="2013-10-31T10:22:00Z">
                <m:r>
                  <w:rPr>
                    <w:rFonts w:ascii="Cambria Math" w:hAnsi="Cambria Math"/>
                  </w:rPr>
                  <m:t>β</m:t>
                </m:r>
              </w:del>
            </m:e>
          </m:sPre>
          <m:d>
            <m:dPr>
              <m:ctrlPr>
                <w:del w:id="238" w:author="Tony Fast" w:date="2013-10-31T10:22:00Z">
                  <w:rPr>
                    <w:rFonts w:ascii="Cambria Math" w:hAnsi="Cambria Math"/>
                    <w:i/>
                  </w:rPr>
                </w:del>
              </m:ctrlPr>
            </m:dPr>
            <m:e>
              <w:del w:id="239" w:author="Tony Fast" w:date="2013-10-31T10:22:00Z">
                <m:r>
                  <m:rPr>
                    <m:sty m:val="bi"/>
                  </m:rPr>
                  <w:rPr>
                    <w:rFonts w:ascii="Cambria Math" w:hAnsi="Cambria Math"/>
                  </w:rPr>
                  <m:t>x</m:t>
                </m:r>
              </w:del>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1</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β</m:t>
                      </m:r>
                    </m:e>
                  </m:sPre>
                  <m:d>
                    <m:dPr>
                      <m:ctrlPr>
                        <w:ins w:id="240" w:author="Tony Fast" w:date="2013-10-31T10:23:00Z">
                          <w:rPr>
                            <w:rFonts w:ascii="Cambria Math" w:hAnsi="Cambria Math"/>
                            <w:i/>
                          </w:rPr>
                        </w:ins>
                      </m:ctrlPr>
                    </m:dPr>
                    <m:e>
                      <w:ins w:id="241" w:author="Tony Fast" w:date="2013-10-31T10:23:00Z">
                        <m:r>
                          <m:rPr>
                            <m:sty m:val="bi"/>
                          </m:rPr>
                          <w:rPr>
                            <w:rFonts w:ascii="Cambria Math" w:hAnsi="Cambria Math"/>
                          </w:rPr>
                          <m:t>x</m:t>
                        </m:r>
                      </w:ins>
                    </m:e>
                  </m:d>
                </m:e>
              </m:d>
              <m:r>
                <w:rPr>
                  <w:rFonts w:ascii="Cambria Math" w:hAnsi="Cambria Math"/>
                </w:rPr>
                <m:t>⋯</m:t>
              </m:r>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I</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d>
                        <m:dPr>
                          <m:ctrlPr>
                            <w:ins w:id="242" w:author="Tony Fast" w:date="2013-10-31T10:23:00Z">
                              <w:rPr>
                                <w:rFonts w:ascii="Cambria Math" w:hAnsi="Cambria Math"/>
                                <w:i/>
                              </w:rPr>
                            </w:ins>
                          </m:ctrlPr>
                        </m:dPr>
                        <m:e>
                          <w:ins w:id="243" w:author="Tony Fast" w:date="2013-10-31T10:23:00Z">
                            <m:r>
                              <m:rPr>
                                <m:sty m:val="bi"/>
                              </m:rPr>
                              <w:rPr>
                                <w:rFonts w:ascii="Cambria Math" w:hAnsi="Cambria Math"/>
                              </w:rPr>
                              <m:t>x</m:t>
                            </m:r>
                          </w:ins>
                        </m:e>
                      </m:d>
                    </m:e>
                  </m:sPre>
                </m:e>
              </m:d>
            </m:e>
          </m:nary>
        </m:oMath>
      </m:oMathPara>
    </w:p>
    <w:p w14:paraId="12ED77C7" w14:textId="6994C091" w:rsidR="008B4CE2" w:rsidRPr="00D31B5B" w:rsidRDefault="008B4CE2" w:rsidP="00127F02">
      <w:pPr>
        <w:jc w:val="both"/>
      </w:pPr>
      <w:r>
        <w:t xml:space="preserve">where </w:t>
      </w:r>
      <m:oMath>
        <m:sSup>
          <m:sSupPr>
            <m:ctrlPr>
              <w:rPr>
                <w:rFonts w:ascii="Cambria Math" w:hAnsi="Cambria Math"/>
                <w:i/>
              </w:rPr>
            </m:ctrlPr>
          </m:sSupPr>
          <m:e>
            <m:r>
              <w:rPr>
                <w:rFonts w:ascii="Cambria Math" w:hAnsi="Cambria Math"/>
              </w:rPr>
              <m:t>χ</m:t>
            </m:r>
          </m:e>
          <m:sup>
            <m:sSub>
              <m:sSubPr>
                <m:ctrlPr>
                  <w:rPr>
                    <w:rFonts w:ascii="Cambria Math" w:hAnsi="Cambria Math"/>
                    <w:i/>
                  </w:rPr>
                </m:ctrlPr>
              </m:sSubPr>
              <m:e>
                <m:r>
                  <w:rPr>
                    <w:rFonts w:ascii="Cambria Math" w:hAnsi="Cambria Math"/>
                  </w:rPr>
                  <m:t>h</m:t>
                </m:r>
              </m:e>
              <m:sub>
                <m:r>
                  <w:rPr>
                    <w:rFonts w:ascii="Cambria Math" w:hAnsi="Cambria Math"/>
                  </w:rPr>
                  <m:t>i</m:t>
                </m:r>
              </m:sub>
            </m:sSub>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e>
            </m:sPre>
          </m:e>
        </m:d>
      </m:oMath>
      <w:r>
        <w:t xml:space="preserve"> is that basis representation of the </w:t>
      </w:r>
      <m:oMath>
        <m:r>
          <w:rPr>
            <w:rFonts w:ascii="Cambria Math" w:hAnsi="Cambria Math"/>
          </w:rPr>
          <m:t>i</m:t>
        </m:r>
      </m:oMath>
      <w:r w:rsidRPr="00277E55">
        <w:rPr>
          <w:vertAlign w:val="superscript"/>
        </w:rPr>
        <w:t>th</w:t>
      </w:r>
      <w:r>
        <w:rPr>
          <w:vertAlign w:val="superscript"/>
        </w:rPr>
        <w:t xml:space="preserve"> </w:t>
      </w:r>
      <w:r w:rsidR="00A2395A">
        <w:t>tuple</w:t>
      </w:r>
      <w:r>
        <w:t xml:space="preserve"> of the local material state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d>
              <m:dPr>
                <m:ctrlPr>
                  <w:ins w:id="244" w:author="Tony Fast" w:date="2013-10-31T10:23:00Z">
                    <w:rPr>
                      <w:rFonts w:ascii="Cambria Math" w:hAnsi="Cambria Math"/>
                      <w:i/>
                    </w:rPr>
                  </w:ins>
                </m:ctrlPr>
              </m:dPr>
              <m:e>
                <w:ins w:id="245" w:author="Tony Fast" w:date="2013-10-31T10:23:00Z">
                  <m:r>
                    <m:rPr>
                      <m:sty m:val="bi"/>
                    </m:rPr>
                    <w:rPr>
                      <w:rFonts w:ascii="Cambria Math" w:hAnsi="Cambria Math"/>
                    </w:rPr>
                    <m:t>x</m:t>
                  </m:r>
                </w:ins>
              </m:e>
            </m:d>
          </m:e>
        </m:sPre>
      </m:oMath>
      <w:r>
        <w:t xml:space="preserve">.  The local state index </w:t>
      </w:r>
      <m:oMath>
        <m:r>
          <w:rPr>
            <w:rFonts w:ascii="Cambria Math" w:hAnsi="Cambria Math"/>
          </w:rPr>
          <m:t>h</m:t>
        </m:r>
      </m:oMath>
      <w:r>
        <w:t xml:space="preserve"> </w:t>
      </w:r>
      <w:r w:rsidR="00015FD4">
        <w:t>is uniquely mapped</w:t>
      </w:r>
      <w:r>
        <w:t xml:space="preserve"> </w:t>
      </w:r>
      <w:r w:rsidR="00015FD4">
        <w:t>to</w:t>
      </w: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t>.</w:t>
      </w:r>
      <w:r w:rsidR="00B6394B">
        <w:t xml:space="preserve">  It is expected that each local state space </w:t>
      </w:r>
      <w:r w:rsidR="00BB7C02">
        <w:t>expressed by the</w:t>
      </w:r>
      <w:r w:rsidR="00B6394B">
        <w:t xml:space="preserve"> microstructure function will </w:t>
      </w:r>
      <w:r w:rsidR="00F529D9">
        <w:t xml:space="preserve">require a different </w:t>
      </w:r>
      <w:r w:rsidR="009E4F37">
        <w:t xml:space="preserve">basis </w:t>
      </w:r>
      <w:r w:rsidR="00F529D9">
        <w:t>function</w:t>
      </w:r>
      <w:r w:rsidR="00044157">
        <w:t>.</w:t>
      </w:r>
      <w:r w:rsidR="00F16D53">
        <w:t xml:space="preserve">  For example, if the local </w:t>
      </w:r>
      <w:r w:rsidR="00F93B0B">
        <w:t>material state is expressed as a</w:t>
      </w:r>
      <w:r w:rsidR="00F23E1E">
        <w:t xml:space="preserve"> 3-tuple</w:t>
      </w:r>
      <w:r w:rsidR="00543605">
        <w:t>,</w:t>
      </w:r>
      <m:oMath>
        <m:r>
          <w:rPr>
            <w:rFonts w:ascii="Cambria Math" w:hAnsi="Cambria Math"/>
          </w:rPr>
          <m:t xml:space="preserve"> </m:t>
        </m:r>
        <m:d>
          <m:dPr>
            <m:begChr m:val="{"/>
            <m:endChr m:val="}"/>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1</m:t>
                    </m:r>
                  </m:sub>
                </m:sSub>
              </m:e>
            </m:d>
          </m:e>
        </m:d>
      </m:oMath>
      <w:r w:rsidR="00543605">
        <w:t>,</w:t>
      </w:r>
      <w:r w:rsidR="00F23E1E">
        <w:t xml:space="preserve"> </w:t>
      </w:r>
      <w:r w:rsidR="005A51C8">
        <w:t xml:space="preserve">that corresponds to </w:t>
      </w:r>
      <w:r w:rsidR="00DF7783">
        <w:t xml:space="preserve">the </w:t>
      </w:r>
      <w:r w:rsidR="00556F44">
        <w:t>discrete</w:t>
      </w:r>
      <w:r w:rsidR="00DF7783">
        <w:t xml:space="preserve"> phase </w:t>
      </w:r>
      <w:r w:rsidR="00556F44">
        <w:t xml:space="preserve">indicator </w:t>
      </w:r>
      <w:r w:rsidR="00DF7783">
        <w:t>of the material</w:t>
      </w:r>
      <w:r w:rsidR="0034110C">
        <w:t xml:space="preserve"> </w:t>
      </w:r>
      <m:oMath>
        <m:d>
          <m:dPr>
            <m:ctrlPr>
              <w:rPr>
                <w:rFonts w:ascii="Cambria Math" w:hAnsi="Cambria Math"/>
                <w:i/>
              </w:rPr>
            </m:ctrlPr>
          </m:dPr>
          <m:e>
            <m:r>
              <w:rPr>
                <w:rFonts w:ascii="Cambria Math" w:hAnsi="Cambria Math"/>
              </w:rPr>
              <m:t>ρ</m:t>
            </m:r>
          </m:e>
        </m:d>
      </m:oMath>
      <w:r w:rsidR="00DF7783">
        <w:t xml:space="preserve">, the volume fraction of </w:t>
      </w:r>
      <w:r w:rsidR="008D0E05">
        <w:t>a</w:t>
      </w:r>
      <w:r w:rsidR="00F062A9">
        <w:t>n element within a phase</w:t>
      </w:r>
      <w:r w:rsidR="008D0E05">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e>
        </m:d>
      </m:oMath>
      <w:r w:rsidR="00DF7783">
        <w:t xml:space="preserve">, and the </w:t>
      </w:r>
      <w:r w:rsidR="0045143E">
        <w:t xml:space="preserve">grain </w:t>
      </w:r>
      <w:r w:rsidR="00DF7783">
        <w:t>orientation</w:t>
      </w:r>
      <w:r w:rsidR="008A019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1</m:t>
                </m:r>
              </m:sub>
            </m:sSub>
          </m:e>
        </m:d>
      </m:oMath>
      <w:r w:rsidR="00F909F2">
        <w:t>,</w:t>
      </w:r>
      <w:r w:rsidR="00556F44">
        <w:t xml:space="preserve"> then a different basis function will be </w:t>
      </w:r>
      <w:r w:rsidR="00CC6AC9">
        <w:t>needed for each element.</w:t>
      </w:r>
    </w:p>
    <w:p w14:paraId="71181B91" w14:textId="0DC3B326" w:rsidR="00802EDC" w:rsidRDefault="00DB3CA2" w:rsidP="0082555C">
      <w:pPr>
        <w:ind w:firstLine="360"/>
        <w:jc w:val="both"/>
      </w:pPr>
      <w:r>
        <w:t>Literature reports an extensive variety of basis functions</w:t>
      </w:r>
      <w:r w:rsidR="00401CC2">
        <w:t>.[ref]</w:t>
      </w:r>
      <w:r w:rsidR="00802EDC">
        <w:t xml:space="preserve"> Fortunately, characteristics of the </w:t>
      </w:r>
      <w:r w:rsidR="0007193F">
        <w:t xml:space="preserve">local </w:t>
      </w:r>
      <w:r w:rsidR="00802EDC">
        <w:t>state space inform the choice of basis functions</w:t>
      </w:r>
      <w:r w:rsidR="0025546D">
        <w:t xml:space="preserve"> for the </w:t>
      </w:r>
      <m:oMath>
        <m:r>
          <w:rPr>
            <w:rFonts w:ascii="Cambria Math" w:hAnsi="Cambria Math"/>
          </w:rPr>
          <m:t>i</m:t>
        </m:r>
      </m:oMath>
      <w:r w:rsidR="0025546D" w:rsidRPr="0025546D">
        <w:rPr>
          <w:vertAlign w:val="superscript"/>
        </w:rPr>
        <w:t>th</w:t>
      </w:r>
      <w:r w:rsidR="0025546D">
        <w:t xml:space="preserve"> mode of the local state</w:t>
      </w:r>
      <w:r w:rsidR="00802EDC">
        <w:t xml:space="preserve">, </w:t>
      </w:r>
      <m:oMath>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r>
                  <w:rPr>
                    <w:rFonts w:ascii="Cambria Math" w:hAnsi="Cambria Math"/>
                  </w:rPr>
                  <m:t>β</m:t>
                </m:r>
              </m:e>
            </m:sPre>
          </m:e>
        </m:d>
      </m:oMath>
      <w:r w:rsidR="00802EDC">
        <w:t xml:space="preserve">.  The following list </w:t>
      </w:r>
      <w:r w:rsidR="000869D9">
        <w:t>describ</w:t>
      </w:r>
      <w:r w:rsidR="00666ACA">
        <w:t xml:space="preserve">es </w:t>
      </w:r>
      <w:r w:rsidR="00802EDC">
        <w:t>all of the possible characteristics</w:t>
      </w:r>
      <w:r w:rsidR="004627A7">
        <w:t xml:space="preserve"> of the local state spaces</w:t>
      </w:r>
      <w:r w:rsidR="00802EDC">
        <w:t>:</w:t>
      </w:r>
    </w:p>
    <w:p w14:paraId="44E67739" w14:textId="1AFD2538" w:rsidR="00802EDC" w:rsidRDefault="00802EDC" w:rsidP="00127F02">
      <w:pPr>
        <w:pStyle w:val="ListParagraph"/>
        <w:numPr>
          <w:ilvl w:val="0"/>
          <w:numId w:val="2"/>
        </w:numPr>
        <w:jc w:val="both"/>
      </w:pPr>
      <w:r>
        <w:t xml:space="preserve">Discrete LSS – </w:t>
      </w:r>
      <w:r w:rsidR="00100E21">
        <w:t>T</w:t>
      </w:r>
      <w:r w:rsidR="006E30BD">
        <w:t>he local state is identified by a discrete index that demarcates a particular class of material features.</w:t>
      </w:r>
      <w:r w:rsidR="00100E21">
        <w:t xml:space="preserve">  For example in steel, a discrete basis will</w:t>
      </w:r>
      <w:r w:rsidR="00D66227">
        <w:t xml:space="preserve"> un</w:t>
      </w:r>
      <w:r w:rsidR="00927E0B">
        <w:t>iq</w:t>
      </w:r>
      <w:r w:rsidR="00D66227">
        <w:t>uely</w:t>
      </w:r>
      <w:r w:rsidR="00100E21">
        <w:t xml:space="preserve"> index different phases of steel (e.g. martensite, austenite, pearlite)</w:t>
      </w:r>
      <w:r w:rsidR="00DA0FF5">
        <w:t>.</w:t>
      </w:r>
      <w:r w:rsidR="00991AE5">
        <w:t xml:space="preserve">  Indicator basis functions can suite this application.</w:t>
      </w:r>
    </w:p>
    <w:p w14:paraId="58788EC3" w14:textId="269D6617" w:rsidR="00802EDC" w:rsidRDefault="00802EDC" w:rsidP="00127F02">
      <w:pPr>
        <w:pStyle w:val="ListParagraph"/>
        <w:numPr>
          <w:ilvl w:val="0"/>
          <w:numId w:val="2"/>
        </w:numPr>
        <w:jc w:val="both"/>
      </w:pPr>
      <w:r>
        <w:t>Bounded, Periodic LSS</w:t>
      </w:r>
      <w:r w:rsidR="00100E21">
        <w:t xml:space="preserve"> </w:t>
      </w:r>
      <w:r w:rsidR="00991AE5">
        <w:t>–</w:t>
      </w:r>
      <w:r w:rsidR="00100E21">
        <w:t xml:space="preserve"> </w:t>
      </w:r>
      <w:r w:rsidR="00991AE5">
        <w:t xml:space="preserve">The local states on opposite boundaries </w:t>
      </w:r>
      <w:r w:rsidR="00597B29">
        <w:t xml:space="preserve">exhibit similar </w:t>
      </w:r>
      <w:r w:rsidR="0008021E">
        <w:t xml:space="preserve">material </w:t>
      </w:r>
      <w:r w:rsidR="00597B29">
        <w:t>behavior</w:t>
      </w:r>
      <w:r w:rsidR="001572E6">
        <w:t>(this sentence stinks)</w:t>
      </w:r>
      <w:r w:rsidR="00597B29">
        <w:t xml:space="preserve">.  </w:t>
      </w:r>
      <w:r w:rsidR="00AC0656">
        <w:t xml:space="preserve">A local state space that identifies the angle of a material feature over </w:t>
      </w:r>
      <m:oMath>
        <m:d>
          <m:dPr>
            <m:begChr m:val="["/>
            <m:endChr m:val="]"/>
            <m:ctrlPr>
              <w:rPr>
                <w:rFonts w:ascii="Cambria Math" w:hAnsi="Cambria Math"/>
                <w:i/>
              </w:rPr>
            </m:ctrlPr>
          </m:dPr>
          <m:e>
            <m:r>
              <w:rPr>
                <w:rFonts w:ascii="Cambria Math" w:hAnsi="Cambria Math"/>
              </w:rPr>
              <m:t>0,2π</m:t>
            </m:r>
          </m:e>
        </m:d>
      </m:oMath>
      <w:r w:rsidR="00052E59">
        <w:t xml:space="preserve"> is </w:t>
      </w:r>
      <w:r w:rsidR="00C84BD1">
        <w:t>periodic.</w:t>
      </w:r>
      <w:r w:rsidR="00793864">
        <w:t xml:space="preserve">  The cosine transform provides a basis for this type of local state space.</w:t>
      </w:r>
      <w:r w:rsidR="00845EAF">
        <w:t xml:space="preserve">  </w:t>
      </w:r>
      <w:r w:rsidR="00710C43">
        <w:t>Some new work will show an application of generalized spherical harmonics to grain orientation.</w:t>
      </w:r>
    </w:p>
    <w:p w14:paraId="2409AC81" w14:textId="078A580D" w:rsidR="00802EDC" w:rsidRDefault="00802EDC" w:rsidP="00127F02">
      <w:pPr>
        <w:pStyle w:val="ListParagraph"/>
        <w:numPr>
          <w:ilvl w:val="0"/>
          <w:numId w:val="2"/>
        </w:numPr>
        <w:jc w:val="both"/>
      </w:pPr>
      <w:r>
        <w:t>Bounded, Non-periodic LSS</w:t>
      </w:r>
      <w:r w:rsidR="00826164">
        <w:t xml:space="preserve"> – </w:t>
      </w:r>
      <w:r w:rsidR="00F674F3">
        <w:t>I need help with this description.</w:t>
      </w:r>
      <w:r w:rsidR="00ED7E3B">
        <w:t xml:space="preserve">  </w:t>
      </w:r>
      <w:r w:rsidR="00826164">
        <w:t>Legendre polynomials are an example of a basis function for this application</w:t>
      </w:r>
      <w:r w:rsidR="00900F72">
        <w:t>.</w:t>
      </w:r>
      <w:r w:rsidR="004D49E1">
        <w:t xml:space="preserve"> Volume fraction is the example here.</w:t>
      </w:r>
    </w:p>
    <w:p w14:paraId="222B864A" w14:textId="0ACC0693" w:rsidR="00802EDC" w:rsidRDefault="00802EDC" w:rsidP="00127F02">
      <w:pPr>
        <w:pStyle w:val="ListParagraph"/>
        <w:numPr>
          <w:ilvl w:val="0"/>
          <w:numId w:val="2"/>
        </w:numPr>
        <w:jc w:val="both"/>
      </w:pPr>
      <w:r>
        <w:t>Semi-infinite LSS</w:t>
      </w:r>
      <w:r w:rsidR="00ED7E3B">
        <w:t xml:space="preserve"> - I need help with this description.  </w:t>
      </w:r>
    </w:p>
    <w:p w14:paraId="7ACB8BE9" w14:textId="337CAC1C" w:rsidR="00802EDC" w:rsidRDefault="00802EDC" w:rsidP="00127F02">
      <w:pPr>
        <w:pStyle w:val="ListParagraph"/>
        <w:numPr>
          <w:ilvl w:val="0"/>
          <w:numId w:val="2"/>
        </w:numPr>
        <w:jc w:val="both"/>
      </w:pPr>
      <w:r>
        <w:t>Infinite LSS</w:t>
      </w:r>
      <w:r w:rsidR="00ED7E3B">
        <w:t xml:space="preserve"> - I need help with this </w:t>
      </w:r>
      <w:commentRangeStart w:id="246"/>
      <w:r w:rsidR="00ED7E3B">
        <w:t>description</w:t>
      </w:r>
      <w:commentRangeEnd w:id="246"/>
      <w:r w:rsidR="00215E0E">
        <w:rPr>
          <w:rStyle w:val="CommentReference"/>
        </w:rPr>
        <w:commentReference w:id="246"/>
      </w:r>
      <w:r w:rsidR="00ED7E3B">
        <w:t xml:space="preserve">.  </w:t>
      </w:r>
    </w:p>
    <w:p w14:paraId="6DC37156" w14:textId="2883D4ED" w:rsidR="00802EDC" w:rsidRDefault="00802EDC" w:rsidP="00127F02">
      <w:pPr>
        <w:jc w:val="both"/>
      </w:pPr>
      <w:r>
        <w:t xml:space="preserve">Generally speaking, some local state spaces may intrinsically be unbounded spaces, </w:t>
      </w:r>
      <w:r w:rsidR="0093398D">
        <w:t>however</w:t>
      </w:r>
      <w:r>
        <w:t xml:space="preserve"> </w:t>
      </w:r>
      <w:ins w:id="247" w:author="Tony Fast" w:date="2013-11-07T22:07:00Z">
        <w:r w:rsidR="001E712E">
          <w:t xml:space="preserve">prior information about </w:t>
        </w:r>
        <w:r w:rsidR="00EC6E1A">
          <w:t>of the</w:t>
        </w:r>
      </w:ins>
      <w:del w:id="248" w:author="Tony Fast" w:date="2013-11-07T22:07:00Z">
        <w:r w:rsidDel="001E712E">
          <w:delText>the</w:delText>
        </w:r>
      </w:del>
      <w:r>
        <w:t xml:space="preserve"> material </w:t>
      </w:r>
      <w:r w:rsidR="0093398D">
        <w:t xml:space="preserve">system being </w:t>
      </w:r>
      <w:r>
        <w:t xml:space="preserve">interrogated may </w:t>
      </w:r>
      <w:r w:rsidR="004A718B">
        <w:t xml:space="preserve">place </w:t>
      </w:r>
      <w:del w:id="249" w:author="Tony Fast" w:date="2013-11-07T22:07:00Z">
        <w:r w:rsidR="004A718B" w:rsidDel="00A82D5A">
          <w:delText xml:space="preserve">material </w:delText>
        </w:r>
      </w:del>
      <w:r w:rsidR="004A718B">
        <w:t>specific bounds on the</w:t>
      </w:r>
      <w:r w:rsidR="00D37884">
        <w:t xml:space="preserve"> local state space</w:t>
      </w:r>
      <w:r>
        <w:t xml:space="preserve">.  The choice of the </w:t>
      </w:r>
      <w:r w:rsidR="00C0530D">
        <w:t xml:space="preserve">basis function </w:t>
      </w:r>
      <w:r w:rsidR="00F77281">
        <w:t>is</w:t>
      </w:r>
      <w:r w:rsidR="00C0530D">
        <w:t xml:space="preserve"> </w:t>
      </w:r>
      <w:r w:rsidR="00847DD7">
        <w:t>reflect</w:t>
      </w:r>
      <w:r w:rsidR="00F77281">
        <w:t>ed</w:t>
      </w:r>
      <w:r w:rsidR="00C0530D">
        <w:t xml:space="preserve"> in the fidelity</w:t>
      </w:r>
      <w:r w:rsidR="005431EA">
        <w:t xml:space="preserve"> and compaction</w:t>
      </w:r>
      <w:r w:rsidR="00C0530D">
        <w:t xml:space="preserve"> of the microstructure function </w:t>
      </w:r>
      <w:del w:id="250" w:author="Tony Fast" w:date="2013-11-07T22:08:00Z">
        <w:r w:rsidR="000F3944" w:rsidDel="005E1EAA">
          <w:delText>along with</w:delText>
        </w:r>
        <w:r w:rsidR="00000971" w:rsidDel="005E1EAA">
          <w:delText xml:space="preserve"> </w:delText>
        </w:r>
      </w:del>
      <w:ins w:id="251" w:author="Tony Fast" w:date="2013-11-07T22:08:00Z">
        <w:r w:rsidR="005E1EAA">
          <w:t>and in</w:t>
        </w:r>
        <w:r w:rsidR="00C279C7">
          <w:t xml:space="preserve"> </w:t>
        </w:r>
      </w:ins>
      <w:r w:rsidR="00000971">
        <w:t xml:space="preserve">the computational demands to extract </w:t>
      </w:r>
      <w:r w:rsidR="0019699A">
        <w:t xml:space="preserve">the statistical </w:t>
      </w:r>
      <w:r w:rsidR="00DB4FD6">
        <w:t>quantities</w:t>
      </w:r>
      <w:r w:rsidR="0019699A">
        <w:t xml:space="preserve"> explored in this paper</w:t>
      </w:r>
      <w:r>
        <w:t>.</w:t>
      </w:r>
    </w:p>
    <w:p w14:paraId="4A9D42CA" w14:textId="77777777" w:rsidR="009C41BB" w:rsidRDefault="009C41BB" w:rsidP="00127F02">
      <w:pPr>
        <w:jc w:val="both"/>
      </w:pPr>
    </w:p>
    <w:p w14:paraId="0E180C73" w14:textId="619C01B4" w:rsidR="009C41BB" w:rsidRPr="00335097" w:rsidRDefault="002E5C0D" w:rsidP="00127F02">
      <w:pPr>
        <w:jc w:val="both"/>
        <w:rPr>
          <w:i/>
        </w:rPr>
      </w:pPr>
      <w:r w:rsidRPr="00335097">
        <w:rPr>
          <w:i/>
        </w:rPr>
        <w:t xml:space="preserve">1.4 Partial and Uncertain Information </w:t>
      </w:r>
    </w:p>
    <w:p w14:paraId="2E025935" w14:textId="1EF91D67" w:rsidR="009C41BB" w:rsidDel="00F36D9B" w:rsidRDefault="009C41BB" w:rsidP="00C92B33">
      <w:pPr>
        <w:ind w:firstLine="720"/>
        <w:jc w:val="both"/>
        <w:rPr>
          <w:del w:id="252" w:author="Tony Fast" w:date="2013-11-07T22:09:00Z"/>
        </w:rPr>
      </w:pPr>
      <w:r>
        <w:lastRenderedPageBreak/>
        <w:t>In many experiments and some simulations, the material information</w:t>
      </w:r>
      <w:r w:rsidR="00E01C09">
        <w:t xml:space="preserve"> extract</w:t>
      </w:r>
      <w:r w:rsidR="000A5D6A">
        <w:t>ed</w:t>
      </w:r>
      <w:r w:rsidR="00E01C09">
        <w:t xml:space="preserve"> </w:t>
      </w:r>
      <w:r w:rsidR="000A5D6A">
        <w:t>by</w:t>
      </w:r>
      <w:r w:rsidR="00E01C09">
        <w:t xml:space="preserve"> a model</w:t>
      </w:r>
      <w:r>
        <w:t xml:space="preserve"> may be uncertain or </w:t>
      </w:r>
      <w:r w:rsidR="006D3D50">
        <w:t>partial</w:t>
      </w:r>
      <w:r>
        <w:t>.</w:t>
      </w:r>
      <w:r w:rsidR="00161FC1">
        <w:t xml:space="preserve">  A partial dataset will contain empty data</w:t>
      </w:r>
      <w:r w:rsidR="001C612E">
        <w:t xml:space="preserve"> </w:t>
      </w:r>
      <w:r w:rsidR="00161FC1">
        <w:t>points</w:t>
      </w:r>
      <w:r w:rsidR="00AD6505">
        <w:t xml:space="preserve">.  An uncertain dataset will </w:t>
      </w:r>
      <w:r w:rsidR="007268AB">
        <w:t xml:space="preserve">contain </w:t>
      </w:r>
      <w:del w:id="253" w:author="Tony Fast" w:date="2013-11-07T22:08:00Z">
        <w:r w:rsidR="007268AB" w:rsidDel="00FE124F">
          <w:delText xml:space="preserve">confidence indices </w:delText>
        </w:r>
      </w:del>
      <w:ins w:id="254" w:author="Tony Fast" w:date="2013-11-07T22:08:00Z">
        <w:r w:rsidR="00FE124F">
          <w:t xml:space="preserve">statistical information </w:t>
        </w:r>
      </w:ins>
      <w:r w:rsidR="007268AB">
        <w:t>corresponding to the uncertainty of each data point.</w:t>
      </w:r>
      <w:r w:rsidR="00AD6505">
        <w:t xml:space="preserve"> A</w:t>
      </w:r>
      <w:r w:rsidR="00A430BA">
        <w:t xml:space="preserve"> dataset can be both partial and uncertain.</w:t>
      </w:r>
      <w:r w:rsidR="00AB06A5">
        <w:t xml:space="preserve">  </w:t>
      </w:r>
      <w:r w:rsidR="00FE4E10">
        <w:t>These types of datasets may arise from poor boundary conditions or numerical instabilities in the simulation.</w:t>
      </w:r>
      <w:r w:rsidR="0023350F">
        <w:t xml:space="preserve">  In experiments</w:t>
      </w:r>
      <w:r>
        <w:t xml:space="preserve">, the resolution of the detector may impose </w:t>
      </w:r>
      <w:r w:rsidR="00486FED">
        <w:t xml:space="preserve">epistemic </w:t>
      </w:r>
      <w:r>
        <w:t xml:space="preserve">uncertainty in the local material information.  For example, in Electron Back Scattered Detection (EBSD) the confidence index at each position that sampled is provided as an output from the model. </w:t>
      </w:r>
      <w:r w:rsidR="00C92B33">
        <w:t xml:space="preserve"> The grain boun</w:t>
      </w:r>
      <w:ins w:id="255" w:author="Tony Fast" w:date="2013-11-07T22:09:00Z">
        <w:r w:rsidR="00D744FA">
          <w:t>da</w:t>
        </w:r>
      </w:ins>
      <w:del w:id="256" w:author="Tony Fast" w:date="2013-11-07T22:09:00Z">
        <w:r w:rsidR="00C92B33" w:rsidDel="005355B3">
          <w:delText>ad</w:delText>
        </w:r>
      </w:del>
      <w:r w:rsidR="00C92B33">
        <w:t xml:space="preserve">ries </w:t>
      </w:r>
      <w:r>
        <w:t xml:space="preserve">in the material are often recorded as low confidence parameters.  Figure yy(a) shows an EBSD scan of 7xxx series Aluminum and Figure yy(b) is a map of the confidence indexes associated with each position.  It can be seen in this figure that there are regions of both high and low certainty.  </w:t>
      </w:r>
    </w:p>
    <w:p w14:paraId="2B250C17" w14:textId="77777777" w:rsidR="009C41BB" w:rsidRDefault="009C41BB">
      <w:pPr>
        <w:ind w:firstLine="720"/>
        <w:jc w:val="both"/>
        <w:pPrChange w:id="257" w:author="Tony Fast" w:date="2013-11-07T22:09:00Z">
          <w:pPr>
            <w:jc w:val="both"/>
          </w:pPr>
        </w:pPrChange>
      </w:pPr>
    </w:p>
    <w:p w14:paraId="537B9169" w14:textId="49B3AB54" w:rsidR="00275EB9" w:rsidRDefault="00275EB9" w:rsidP="00D246EB">
      <w:pPr>
        <w:ind w:firstLine="720"/>
        <w:jc w:val="both"/>
      </w:pPr>
      <w:r>
        <w:t xml:space="preserve">A model </w:t>
      </w:r>
      <w:r w:rsidR="00D246EB">
        <w:t>may</w:t>
      </w:r>
      <w:r>
        <w:t xml:space="preserve"> provide the confidence of each data point extracted within the volume.  </w:t>
      </w:r>
      <w:r w:rsidR="00EB3465">
        <w:t>Using the same b</w:t>
      </w:r>
      <w:r w:rsidR="00ED55C3">
        <w:t xml:space="preserve">asis function that partitions the spatial domain, the digitized weight of </w:t>
      </w:r>
      <w:r w:rsidR="009F6927">
        <w:t xml:space="preserve">uncertainty for </w:t>
      </w:r>
      <w:r w:rsidR="00ED55C3">
        <w:t xml:space="preserve">each </w:t>
      </w:r>
      <w:r w:rsidR="00B7329E">
        <w:t xml:space="preserve">partition </w:t>
      </w:r>
      <w:r w:rsidR="00EB3465">
        <w:t>is derived from</w:t>
      </w:r>
    </w:p>
    <w:p w14:paraId="2AA26D6F" w14:textId="64827F6F" w:rsidR="00EB3465" w:rsidRPr="00CA7A69" w:rsidRDefault="00621DB3" w:rsidP="00127F02">
      <w:pPr>
        <w:jc w:val="both"/>
      </w:pPr>
      <m:oMathPara>
        <m:oMath>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H</m:t>
              </m:r>
            </m:sub>
            <m:sup/>
            <m:e>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m:rPr>
                  <m:sty m:val="p"/>
                </m:rP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ins w:id="258" w:author="Tony Fast" w:date="2013-10-31T10:58:00Z">
                      <w:rPr>
                        <w:rFonts w:ascii="Cambria Math" w:hAnsi="Cambria Math"/>
                        <w:i/>
                      </w:rPr>
                    </w:ins>
                  </m:ctrlPr>
                </m:sSupPr>
                <m:e>
                  <w:ins w:id="259" w:author="Tony Fast" w:date="2013-10-31T10:58:00Z">
                    <m:r>
                      <w:rPr>
                        <w:rFonts w:ascii="Cambria Math" w:hAnsi="Cambria Math"/>
                      </w:rPr>
                      <m:t>χ</m:t>
                    </m:r>
                  </w:ins>
                </m:e>
                <m:sup>
                  <w:ins w:id="260" w:author="Tony Fast" w:date="2013-10-31T10:58:00Z">
                    <m:r>
                      <w:rPr>
                        <w:rFonts w:ascii="Cambria Math" w:hAnsi="Cambria Math"/>
                      </w:rPr>
                      <m:t>i</m:t>
                    </m:r>
                  </w:ins>
                </m:sup>
              </m:sSup>
              <m:d>
                <m:dPr>
                  <m:ctrlPr>
                    <w:ins w:id="261" w:author="Tony Fast" w:date="2013-10-31T10:58:00Z">
                      <w:rPr>
                        <w:rFonts w:ascii="Cambria Math" w:hAnsi="Cambria Math"/>
                        <w:i/>
                      </w:rPr>
                    </w:ins>
                  </m:ctrlPr>
                </m:dPr>
                <m:e>
                  <m:sSubSup>
                    <m:sSubSupPr>
                      <m:ctrlPr>
                        <w:ins w:id="262" w:author="Tony Fast" w:date="2013-10-31T10:59:00Z">
                          <w:rPr>
                            <w:rFonts w:ascii="Cambria Math" w:hAnsi="Cambria Math"/>
                            <w:i/>
                          </w:rPr>
                        </w:ins>
                      </m:ctrlPr>
                    </m:sSubSupPr>
                    <m:e>
                      <w:ins w:id="263" w:author="Tony Fast" w:date="2013-10-31T10:59:00Z">
                        <m:r>
                          <w:rPr>
                            <w:rFonts w:ascii="Cambria Math" w:hAnsi="Cambria Math"/>
                          </w:rPr>
                          <m:t>w</m:t>
                        </m:r>
                      </w:ins>
                    </m:e>
                    <m:sub>
                      <w:ins w:id="264" w:author="Tony Fast" w:date="2013-10-31T10:59:00Z">
                        <m:r>
                          <w:rPr>
                            <w:rFonts w:ascii="Cambria Math" w:hAnsi="Cambria Math"/>
                          </w:rPr>
                          <m:t xml:space="preserve"> </m:t>
                        </m:r>
                      </w:ins>
                    </m:sub>
                    <m:sup>
                      <w:ins w:id="265" w:author="Tony Fast" w:date="2013-10-31T10:59:00Z">
                        <m:r>
                          <w:rPr>
                            <w:rFonts w:ascii="Cambria Math" w:hAnsi="Cambria Math"/>
                          </w:rPr>
                          <m:t>i</m:t>
                        </m:r>
                      </w:ins>
                    </m:sup>
                  </m:sSubSup>
                  <m:d>
                    <m:dPr>
                      <m:ctrlPr>
                        <w:ins w:id="266" w:author="Tony Fast" w:date="2013-10-31T10:59:00Z">
                          <w:rPr>
                            <w:rFonts w:ascii="Cambria Math" w:hAnsi="Cambria Math"/>
                            <w:i/>
                          </w:rPr>
                        </w:ins>
                      </m:ctrlPr>
                    </m:dPr>
                    <m:e>
                      <w:ins w:id="267" w:author="Tony Fast" w:date="2013-10-31T10:59:00Z">
                        <m:r>
                          <m:rPr>
                            <m:sty m:val="bi"/>
                          </m:rPr>
                          <w:rPr>
                            <w:rFonts w:ascii="Cambria Math" w:hAnsi="Cambria Math"/>
                          </w:rPr>
                          <m:t>x</m:t>
                        </m:r>
                      </w:ins>
                    </m:e>
                  </m:d>
                </m:e>
              </m:d>
            </m:e>
          </m:nary>
        </m:oMath>
      </m:oMathPara>
    </w:p>
    <w:p w14:paraId="474D8CEC" w14:textId="3D94EFB8" w:rsidR="009C41BB" w:rsidRDefault="00CA7A69" w:rsidP="00127F02">
      <w:pPr>
        <w:jc w:val="both"/>
      </w:pPr>
      <w:r>
        <w:t xml:space="preserve">where </w:t>
      </w:r>
      <m:oMath>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
              <m:t>x</m:t>
            </m:r>
          </m:e>
        </m:d>
      </m:oMath>
      <w:r>
        <w:t xml:space="preserve"> is a weight associated with the confidence of the </w:t>
      </w:r>
      <m:oMath>
        <m:r>
          <w:rPr>
            <w:rFonts w:ascii="Cambria Math" w:hAnsi="Cambria Math"/>
          </w:rPr>
          <m:t>i</m:t>
        </m:r>
      </m:oMath>
      <w:r w:rsidRPr="00277E55">
        <w:rPr>
          <w:vertAlign w:val="superscript"/>
        </w:rPr>
        <w:t>th</w:t>
      </w:r>
      <w:r>
        <w:t xml:space="preserve"> mode of the local </w:t>
      </w:r>
      <w:r w:rsidRPr="001D249A">
        <w:t xml:space="preserve">material state sampled </w:t>
      </w:r>
      <w:ins w:id="268" w:author="Tony Fast" w:date="2013-10-31T12:13:00Z">
        <w:r w:rsidR="00293307" w:rsidRPr="0025146F">
          <w:t xml:space="preserve">described by the weight basis </w:t>
        </w:r>
        <m:oMath>
          <m:sSup>
            <m:sSupPr>
              <m:ctrlPr>
                <w:rPr>
                  <w:rFonts w:ascii="Cambria Math" w:hAnsi="Cambria Math"/>
                  <w:i/>
                </w:rPr>
              </m:ctrlPr>
            </m:sSupPr>
            <m:e>
              <m:r>
                <w:rPr>
                  <w:rFonts w:ascii="Cambria Math" w:hAnsi="Cambria Math"/>
                </w:rPr>
                <m:t>χ</m:t>
              </m:r>
            </m:e>
            <m:sup>
              <m:r>
                <w:rPr>
                  <w:rFonts w:ascii="Cambria Math" w:hAnsi="Cambria Math"/>
                </w:rPr>
                <m:t>i</m:t>
              </m:r>
            </m:sup>
          </m:sSup>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 xml:space="preserve"> </m:t>
                  </m:r>
                </m:sub>
                <m:sup>
                  <m:r>
                    <w:rPr>
                      <w:rFonts w:ascii="Cambria Math" w:hAnsi="Cambria Math"/>
                    </w:rPr>
                    <m:t>i</m:t>
                  </m:r>
                </m:sup>
              </m:sSubSup>
              <m:d>
                <m:dPr>
                  <m:ctrlPr>
                    <w:rPr>
                      <w:rFonts w:ascii="Cambria Math" w:hAnsi="Cambria Math"/>
                      <w:i/>
                    </w:rPr>
                  </m:ctrlPr>
                </m:dPr>
                <m:e>
                  <m:r>
                    <m:rPr>
                      <m:sty m:val="bi"/>
                    </m:rPr>
                    <w:rPr>
                      <w:rFonts w:ascii="Cambria Math" w:hAnsi="Cambria Math"/>
                      <w:rPrChange w:id="269" w:author="Tony Fast" w:date="2013-10-31T12:13:00Z">
                        <w:rPr>
                          <w:rFonts w:ascii="Cambria Math" w:hAnsi="Cambria Math"/>
                          <w:highlight w:val="yellow"/>
                        </w:rPr>
                      </w:rPrChange>
                    </w:rPr>
                    <m:t>x</m:t>
                  </m:r>
                </m:e>
              </m:d>
            </m:e>
          </m:d>
          <m:r>
            <w:rPr>
              <w:rFonts w:ascii="Cambria Math" w:hAnsi="Cambria Math"/>
            </w:rPr>
            <m:t xml:space="preserve"> </m:t>
          </m:r>
        </m:oMath>
      </w:ins>
      <w:r w:rsidRPr="0025146F">
        <w:t xml:space="preserve">at </w:t>
      </w:r>
      <m:oMath>
        <m:r>
          <m:rPr>
            <m:sty m:val="bi"/>
          </m:rPr>
          <w:rPr>
            <w:rFonts w:ascii="Cambria Math" w:hAnsi="Cambria Math"/>
          </w:rPr>
          <m:t>x</m:t>
        </m:r>
      </m:oMath>
      <w:r w:rsidR="000160A6" w:rsidRPr="0025146F">
        <w:rPr>
          <w:b/>
        </w:rPr>
        <w:t xml:space="preserve"> </w:t>
      </w:r>
      <w:r w:rsidR="000160A6" w:rsidRPr="0025146F">
        <w:t>provided</w:t>
      </w:r>
      <w:r w:rsidR="000160A6" w:rsidRPr="000160A6">
        <w:t xml:space="preserve"> by the model</w:t>
      </w:r>
      <w:r>
        <w:t xml:space="preserve">.  </w:t>
      </w:r>
      <m:oMath>
        <m:sSubSup>
          <m:sSubSupPr>
            <m:ctrlPr>
              <w:ins w:id="270" w:author="Tony Fast" w:date="2013-11-08T19:21:00Z">
                <w:rPr>
                  <w:rFonts w:ascii="Cambria Math" w:hAnsi="Cambria Math"/>
                  <w:i/>
                </w:rPr>
              </w:ins>
            </m:ctrlPr>
          </m:sSubSupPr>
          <m:e>
            <w:ins w:id="271" w:author="Tony Fast" w:date="2013-11-08T19:21:00Z">
              <m:r>
                <w:rPr>
                  <w:rFonts w:ascii="Cambria Math" w:hAnsi="Cambria Math"/>
                </w:rPr>
                <m:t>w</m:t>
              </m:r>
            </w:ins>
          </m:e>
          <m:sub>
            <w:ins w:id="272" w:author="Tony Fast" w:date="2013-11-08T19:21:00Z">
              <m:r>
                <w:rPr>
                  <w:rFonts w:ascii="Cambria Math" w:hAnsi="Cambria Math"/>
                </w:rPr>
                <m:t>s</m:t>
              </m:r>
            </w:ins>
          </m:sub>
          <m:sup>
            <w:ins w:id="273" w:author="Tony Fast" w:date="2013-11-08T19:21:00Z">
              <m:r>
                <w:rPr>
                  <w:rFonts w:ascii="Cambria Math" w:hAnsi="Cambria Math"/>
                </w:rPr>
                <m:t>i</m:t>
              </m:r>
            </w:ins>
          </m:sup>
        </m:sSubSup>
      </m:oMath>
      <w:ins w:id="274" w:author="Tony Fast" w:date="2013-11-08T19:21:00Z">
        <w:r w:rsidR="007F4099">
          <w:t xml:space="preserve"> is the spatially resolved weighting signal. </w:t>
        </w:r>
      </w:ins>
      <w:ins w:id="275" w:author="Tony Fast" w:date="2013-11-08T19:22:00Z">
        <w:r w:rsidR="00C446F4">
          <w:t xml:space="preserve"> </w:t>
        </w:r>
      </w:ins>
      <w:r w:rsidR="009C41BB">
        <w:t xml:space="preserve">The </w:t>
      </w:r>
      <w:r w:rsidR="00ED69B0">
        <w:t>confidence</w:t>
      </w:r>
      <w:r w:rsidR="009C41BB">
        <w:t xml:space="preserve"> of the sampled information </w:t>
      </w:r>
      <w:r w:rsidR="007E1FB5">
        <w:t xml:space="preserve">is </w:t>
      </w:r>
      <w:r w:rsidR="009C41BB">
        <w:t>incorporated into the microstructure function as</w:t>
      </w:r>
      <w:r w:rsidR="002765DB">
        <w:t xml:space="preserve"> </w:t>
      </w:r>
    </w:p>
    <w:p w14:paraId="6FC3A11D" w14:textId="19479920" w:rsidR="002765DB" w:rsidRPr="00A942A8" w:rsidRDefault="00621DB3" w:rsidP="00127F02">
      <w:pPr>
        <w:jc w:val="both"/>
      </w:pPr>
      <m:oMathPara>
        <m:oMath>
          <m:sSup>
            <m:sSupPr>
              <m:ctrlPr>
                <w:ins w:id="276" w:author="Tony Fast" w:date="2013-11-05T22:07:00Z">
                  <w:rPr>
                    <w:rFonts w:ascii="Cambria Math" w:hAnsi="Cambria Math"/>
                    <w:i/>
                  </w:rPr>
                </w:ins>
              </m:ctrlPr>
            </m:sSupPr>
            <m:e>
              <w:ins w:id="277" w:author="Tony Fast" w:date="2013-11-05T22:07:00Z">
                <m:r>
                  <m:rPr>
                    <m:sty m:val="bi"/>
                  </m:rPr>
                  <w:rPr>
                    <w:rFonts w:ascii="Cambria Math" w:hAnsi="Cambria Math"/>
                  </w:rPr>
                  <m:t>β</m:t>
                </m:r>
              </w:ins>
            </m:e>
            <m:sup>
              <w:ins w:id="278" w:author="Tony Fast" w:date="2013-11-05T22:07:00Z">
                <m:r>
                  <w:rPr>
                    <w:rFonts w:ascii="Cambria Math" w:hAnsi="Cambria Math"/>
                  </w:rPr>
                  <m:t>i</m:t>
                </m:r>
              </w:ins>
            </m:sup>
          </m:sSup>
          <w:del w:id="279" w:author="Tony Fast" w:date="2013-11-05T22:07:00Z">
            <m:r>
              <w:rPr>
                <w:rFonts w:ascii="Cambria Math" w:hAnsi="Cambria Math"/>
              </w:rPr>
              <m:t>n</m:t>
            </m:r>
          </w:del>
          <m:d>
            <m:dPr>
              <m:ctrlPr>
                <w:rPr>
                  <w:rFonts w:ascii="Cambria Math" w:hAnsi="Cambria Math"/>
                  <w:i/>
                </w:rPr>
              </m:ctrlPr>
            </m:dPr>
            <m:e>
              <m:r>
                <m:rPr>
                  <m:sty m:val="bi"/>
                </m:rPr>
                <w:rPr>
                  <w:rFonts w:ascii="Cambria Math" w:hAnsi="Cambria Math"/>
                </w:rPr>
                <m:t>x</m:t>
              </m:r>
              <w:del w:id="280" w:author="Tony Fast" w:date="2013-11-05T22:07:00Z">
                <m:r>
                  <w:rPr>
                    <w:rFonts w:ascii="Cambria Math" w:hAnsi="Cambria Math"/>
                  </w:rPr>
                  <m:t>,</m:t>
                </m:r>
              </w:del>
              <m:sSup>
                <m:sSupPr>
                  <m:ctrlPr>
                    <w:del w:id="281" w:author="Tony Fast" w:date="2013-11-05T22:07:00Z">
                      <w:rPr>
                        <w:rFonts w:ascii="Cambria Math" w:hAnsi="Cambria Math"/>
                        <w:i/>
                      </w:rPr>
                    </w:del>
                  </m:ctrlPr>
                </m:sSupPr>
                <m:e>
                  <w:del w:id="282" w:author="Tony Fast" w:date="2013-11-05T22:07:00Z">
                    <m:r>
                      <m:rPr>
                        <m:sty m:val="bi"/>
                      </m:rPr>
                      <w:rPr>
                        <w:rFonts w:ascii="Cambria Math" w:hAnsi="Cambria Math"/>
                      </w:rPr>
                      <m:t>β</m:t>
                    </m:r>
                  </w:del>
                </m:e>
                <m:sup>
                  <w:del w:id="283" w:author="Tony Fast" w:date="2013-11-05T22:07:00Z">
                    <m:r>
                      <w:rPr>
                        <w:rFonts w:ascii="Cambria Math" w:hAnsi="Cambria Math"/>
                      </w:rPr>
                      <m:t>i</m:t>
                    </m:r>
                  </w:del>
                </m:sup>
              </m:sSup>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m:rPr>
              <m:sty m:val="p"/>
            </m:rP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H</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sSup>
                <m:sSupPr>
                  <m:ctrlPr>
                    <w:rPr>
                      <w:rFonts w:ascii="Cambria Math" w:hAnsi="Cambria Math"/>
                      <w:i/>
                    </w:rPr>
                  </m:ctrlPr>
                </m:sSupPr>
                <m:e>
                  <m:r>
                    <w:rPr>
                      <w:rFonts w:ascii="Cambria Math" w:hAnsi="Cambria Math"/>
                    </w:rPr>
                    <m:t>χ</m:t>
                  </m:r>
                </m:e>
                <m:sup>
                  <m:r>
                    <w:rPr>
                      <w:rFonts w:ascii="Cambria Math" w:hAnsi="Cambria Math"/>
                    </w:rPr>
                    <m:t>h</m:t>
                  </m:r>
                </m:sup>
              </m:sSup>
              <m:d>
                <m:dPr>
                  <m:ctrlPr>
                    <w:rPr>
                      <w:rFonts w:ascii="Cambria Math" w:hAnsi="Cambria Math"/>
                      <w:i/>
                    </w:rPr>
                  </m:ctrlPr>
                </m:dPr>
                <m:e>
                  <m:sSup>
                    <m:sSupPr>
                      <m:ctrlPr>
                        <w:ins w:id="284" w:author="Tony Fast" w:date="2013-11-05T22:07:00Z">
                          <w:rPr>
                            <w:rFonts w:ascii="Cambria Math" w:hAnsi="Cambria Math"/>
                            <w:i/>
                          </w:rPr>
                        </w:ins>
                      </m:ctrlPr>
                    </m:sSupPr>
                    <m:e>
                      <w:ins w:id="285" w:author="Tony Fast" w:date="2013-11-05T22:07:00Z">
                        <m:r>
                          <m:rPr>
                            <m:sty m:val="bi"/>
                          </m:rPr>
                          <w:rPr>
                            <w:rFonts w:ascii="Cambria Math" w:hAnsi="Cambria Math"/>
                          </w:rPr>
                          <m:t>β</m:t>
                        </m:r>
                      </w:ins>
                    </m:e>
                    <m:sup>
                      <w:ins w:id="286" w:author="Tony Fast" w:date="2013-11-05T22:07:00Z">
                        <m:r>
                          <w:rPr>
                            <w:rFonts w:ascii="Cambria Math" w:hAnsi="Cambria Math"/>
                          </w:rPr>
                          <m:t>i</m:t>
                        </m:r>
                      </w:ins>
                    </m:sup>
                  </m:sSup>
                  <m:d>
                    <m:dPr>
                      <m:ctrlPr>
                        <w:ins w:id="287" w:author="Tony Fast" w:date="2013-11-05T22:07:00Z">
                          <w:rPr>
                            <w:rFonts w:ascii="Cambria Math" w:hAnsi="Cambria Math"/>
                            <w:i/>
                          </w:rPr>
                        </w:ins>
                      </m:ctrlPr>
                    </m:dPr>
                    <m:e>
                      <w:ins w:id="288" w:author="Tony Fast" w:date="2013-11-05T22:07:00Z">
                        <m:r>
                          <m:rPr>
                            <m:sty m:val="bi"/>
                          </m:rPr>
                          <w:rPr>
                            <w:rFonts w:ascii="Cambria Math" w:hAnsi="Cambria Math"/>
                          </w:rPr>
                          <m:t>x</m:t>
                        </m:r>
                      </w:ins>
                    </m:e>
                  </m:d>
                  <m:sSup>
                    <m:sSupPr>
                      <m:ctrlPr>
                        <w:del w:id="289" w:author="Tony Fast" w:date="2013-11-05T22:07:00Z">
                          <w:rPr>
                            <w:rFonts w:ascii="Cambria Math" w:hAnsi="Cambria Math"/>
                            <w:i/>
                          </w:rPr>
                        </w:del>
                      </m:ctrlPr>
                    </m:sSupPr>
                    <m:e>
                      <w:del w:id="290" w:author="Tony Fast" w:date="2013-11-05T22:07:00Z">
                        <m:r>
                          <m:rPr>
                            <m:sty m:val="bi"/>
                          </m:rPr>
                          <w:rPr>
                            <w:rFonts w:ascii="Cambria Math" w:hAnsi="Cambria Math"/>
                          </w:rPr>
                          <m:t>β</m:t>
                        </m:r>
                      </w:del>
                    </m:e>
                    <m:sup>
                      <w:del w:id="291" w:author="Tony Fast" w:date="2013-11-05T22:07:00Z">
                        <m:r>
                          <w:rPr>
                            <w:rFonts w:ascii="Cambria Math" w:hAnsi="Cambria Math"/>
                          </w:rPr>
                          <m:t>i</m:t>
                        </m:r>
                      </w:del>
                    </m:sup>
                  </m:sSup>
                </m:e>
              </m:d>
            </m:e>
          </m:nary>
        </m:oMath>
      </m:oMathPara>
    </w:p>
    <w:p w14:paraId="5229F5EE" w14:textId="7E01B241" w:rsidR="009C41BB" w:rsidRDefault="009C41BB" w:rsidP="00127F02">
      <w:pPr>
        <w:jc w:val="both"/>
      </w:pPr>
      <w:r>
        <w:t xml:space="preserve">The weights are bounded between zero and one.  </w:t>
      </w:r>
      <w:r w:rsidR="00E27EE1">
        <w:t xml:space="preserve">Partial data points </w:t>
      </w:r>
      <w:r w:rsidR="00D2690E">
        <w:t>will assume a weight of zero and will be completely ignored from the analysis of the sample</w:t>
      </w:r>
      <w:r w:rsidR="00BB58E7">
        <w:t xml:space="preserve"> volume</w:t>
      </w:r>
      <w:r w:rsidR="004750B9">
        <w:t>.</w:t>
      </w:r>
      <w:r>
        <w:t xml:space="preserve"> Meanwhile, a weight of one </w:t>
      </w:r>
      <w:r w:rsidR="003D1B24">
        <w:t xml:space="preserve">indicates </w:t>
      </w:r>
      <w:r w:rsidR="00D8293F">
        <w:t xml:space="preserve">complete information </w:t>
      </w:r>
      <w:del w:id="292" w:author="Tony Fast" w:date="2013-11-07T22:11:00Z">
        <w:r w:rsidR="003D1B24" w:rsidDel="002D2C49">
          <w:delText>that</w:delText>
        </w:r>
        <w:r w:rsidDel="002D2C49">
          <w:delText xml:space="preserve"> </w:delText>
        </w:r>
      </w:del>
      <w:ins w:id="293" w:author="Tony Fast" w:date="2013-11-07T22:11:00Z">
        <w:r w:rsidR="002D2C49">
          <w:t xml:space="preserve">and </w:t>
        </w:r>
      </w:ins>
      <w:r w:rsidR="00A80E2B">
        <w:t>assumes</w:t>
      </w:r>
      <w:r>
        <w:t xml:space="preserve"> </w:t>
      </w:r>
      <w:r w:rsidR="003D1B24">
        <w:t>total</w:t>
      </w:r>
      <w:r>
        <w:t xml:space="preserve"> confidence in the local state information that is sampled.  </w:t>
      </w:r>
      <w:r w:rsidR="00FD6DC7">
        <w:t>A dataset is partial</w:t>
      </w:r>
      <w:r w:rsidR="00FD032A">
        <w:t xml:space="preserve"> if</w:t>
      </w:r>
      <w:r w:rsidR="00995146">
        <w:t xml:space="preserve"> </w:t>
      </w:r>
      <m:oMath>
        <m:r>
          <w:rPr>
            <w:rFonts w:ascii="Cambria Math" w:hAnsi="Cambria Math"/>
          </w:rPr>
          <m:t>∃s,i</m:t>
        </m:r>
      </m:oMath>
      <w:r w:rsidR="00995146">
        <w:rPr>
          <w:b/>
        </w:rPr>
        <w:t xml:space="preserve"> </w:t>
      </w:r>
      <w:r w:rsidR="00995146" w:rsidRPr="00995146">
        <w:t>such</w:t>
      </w:r>
      <w:r w:rsidR="00995146">
        <w:t xml:space="preserve"> that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=0</m:t>
        </m:r>
      </m:oMath>
      <w:r w:rsidR="00FD6DC7">
        <w:t xml:space="preserve">. </w:t>
      </w:r>
      <w:r>
        <w:t>Any weights between zero and one indicate</w:t>
      </w:r>
      <w:r w:rsidR="001516F0">
        <w:t xml:space="preserve"> </w:t>
      </w:r>
      <w:r w:rsidR="003A2DC5">
        <w:t>uncertain</w:t>
      </w:r>
      <w:r w:rsidR="00517299">
        <w:t xml:space="preserve"> </w:t>
      </w:r>
      <w:r w:rsidR="00536E6E">
        <w:t>data points</w:t>
      </w:r>
      <w:r w:rsidR="003A2723">
        <w:t>.(F</w:t>
      </w:r>
      <w:r>
        <w:t>igure yy</w:t>
      </w:r>
      <w:commentRangeStart w:id="294"/>
      <w:r>
        <w:t>(b)</w:t>
      </w:r>
      <w:r w:rsidR="003A2723">
        <w:t>)</w:t>
      </w:r>
      <w:commentRangeEnd w:id="294"/>
      <w:r w:rsidR="000B13F8">
        <w:rPr>
          <w:rStyle w:val="CommentReference"/>
        </w:rPr>
        <w:commentReference w:id="294"/>
      </w:r>
    </w:p>
    <w:p w14:paraId="2ECC8AC5" w14:textId="77777777" w:rsidR="009C41BB" w:rsidRDefault="009C41BB" w:rsidP="00127F02">
      <w:pPr>
        <w:jc w:val="both"/>
      </w:pPr>
    </w:p>
    <w:p w14:paraId="7A5A4159" w14:textId="5E437C46" w:rsidR="009C41BB" w:rsidRPr="00A16416" w:rsidRDefault="00E729D4" w:rsidP="00127F02">
      <w:pPr>
        <w:jc w:val="both"/>
        <w:rPr>
          <w:b/>
          <w:rPrChange w:id="295" w:author="Tony Fast" w:date="2013-10-31T10:20:00Z">
            <w:rPr/>
          </w:rPrChange>
        </w:rPr>
      </w:pPr>
      <w:del w:id="296" w:author="Tony Fast" w:date="2013-10-31T10:20:00Z">
        <w:r w:rsidRPr="00A16416" w:rsidDel="00A16416">
          <w:rPr>
            <w:b/>
            <w:rPrChange w:id="297" w:author="Tony Fast" w:date="2013-10-31T10:20:00Z">
              <w:rPr/>
            </w:rPrChange>
          </w:rPr>
          <w:delText>2</w:delText>
        </w:r>
      </w:del>
      <w:ins w:id="298" w:author="Tony Fast" w:date="2013-10-31T10:20:00Z">
        <w:r w:rsidR="00A16416">
          <w:rPr>
            <w:b/>
          </w:rPr>
          <w:t>3</w:t>
        </w:r>
      </w:ins>
      <w:r w:rsidRPr="00A16416">
        <w:rPr>
          <w:b/>
          <w:rPrChange w:id="299" w:author="Tony Fast" w:date="2013-10-31T10:20:00Z">
            <w:rPr/>
          </w:rPrChange>
        </w:rPr>
        <w:t xml:space="preserve">. </w:t>
      </w:r>
      <w:del w:id="300" w:author="Tony Fast" w:date="2013-10-31T10:20:00Z">
        <w:r w:rsidR="00C85BEC" w:rsidRPr="00A16416" w:rsidDel="00A16416">
          <w:rPr>
            <w:b/>
            <w:rPrChange w:id="301" w:author="Tony Fast" w:date="2013-10-31T10:20:00Z">
              <w:rPr/>
            </w:rPrChange>
          </w:rPr>
          <w:delText>SPATIAL STATISTICS</w:delText>
        </w:r>
      </w:del>
      <w:ins w:id="302" w:author="Tony Fast" w:date="2013-10-31T10:20:00Z">
        <w:r w:rsidR="00A16416" w:rsidRPr="00A16416">
          <w:rPr>
            <w:b/>
            <w:rPrChange w:id="303" w:author="Tony Fast" w:date="2013-10-31T10:20:00Z">
              <w:rPr/>
            </w:rPrChange>
          </w:rPr>
          <w:t>Spatial Statistics</w:t>
        </w:r>
      </w:ins>
    </w:p>
    <w:p w14:paraId="7389DD0E" w14:textId="7A1C7D97" w:rsidR="009C41BB" w:rsidRDefault="009C41BB" w:rsidP="00460E69">
      <w:pPr>
        <w:ind w:firstLine="720"/>
        <w:jc w:val="both"/>
      </w:pPr>
      <w:r>
        <w:t>Spatial statistics employ the microstructure function to rapidly compute an objective description of t</w:t>
      </w:r>
      <w:r w:rsidR="002D763B">
        <w:t>he material information provided</w:t>
      </w:r>
      <w:r>
        <w:t xml:space="preserve"> by model(s)</w:t>
      </w:r>
      <w:r w:rsidR="00144A48">
        <w:t xml:space="preserve"> within a similar sample volume</w:t>
      </w:r>
      <w:r>
        <w:t xml:space="preserve">.  The spatial statistics are computed </w:t>
      </w:r>
      <w:r w:rsidR="00A83A6F">
        <w:t>by</w:t>
      </w:r>
      <w:r>
        <w:t xml:space="preserve"> the following relationship</w:t>
      </w:r>
    </w:p>
    <w:commentRangeStart w:id="304"/>
    <w:p w14:paraId="0AF24751" w14:textId="14725B9B" w:rsidR="009C41BB" w:rsidRDefault="00621DB3" w:rsidP="00127F02">
      <w:pPr>
        <w:jc w:val="both"/>
      </w:pPr>
      <m:oMathPara>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hh'</m:t>
              </m:r>
            </m:sup>
          </m:sSubSup>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sSubSup>
                    <m:sSubSupPr>
                      <m:ctrlPr>
                        <w:rPr>
                          <w:rFonts w:ascii="Cambria Math" w:hAnsi="Cambria Math"/>
                          <w:i/>
                        </w:rPr>
                      </m:ctrlPr>
                    </m:sSubSupPr>
                    <m:e>
                      <m:r>
                        <w:rPr>
                          <w:rFonts w:ascii="Cambria Math" w:hAnsi="Cambria Math"/>
                        </w:rPr>
                        <m:t>m</m:t>
                      </m:r>
                    </m:e>
                    <m:sub>
                      <m:r>
                        <w:rPr>
                          <w:rFonts w:ascii="Cambria Math" w:hAnsi="Cambria Math"/>
                        </w:rPr>
                        <m:t>s+t</m:t>
                      </m:r>
                    </m:sub>
                    <m:sup>
                      <m:r>
                        <w:rPr>
                          <w:rFonts w:ascii="Cambria Math" w:hAnsi="Cambria Math"/>
                        </w:rPr>
                        <m:t>h'</m:t>
                      </m:r>
                    </m:sup>
                  </m:sSubSup>
                </m:e>
              </m:nary>
            </m:num>
            <m:den>
              <m:sSubSup>
                <m:sSubSupPr>
                  <m:ctrlPr>
                    <w:rPr>
                      <w:rFonts w:ascii="Cambria Math" w:hAnsi="Cambria Math"/>
                      <w:i/>
                    </w:rPr>
                  </m:ctrlPr>
                </m:sSubSupPr>
                <m:e>
                  <m:r>
                    <w:rPr>
                      <w:rFonts w:ascii="Cambria Math" w:hAnsi="Cambria Math"/>
                    </w:rPr>
                    <m:t>S</m:t>
                  </m:r>
                </m:e>
                <m:sub>
                  <m:r>
                    <w:rPr>
                      <w:rFonts w:ascii="Cambria Math" w:hAnsi="Cambria Math"/>
                    </w:rPr>
                    <m:t>t</m:t>
                  </m:r>
                </m:sub>
                <m:sup>
                  <w:del w:id="305" w:author="Tony Fast" w:date="2013-11-07T22:17:00Z">
                    <m:r>
                      <w:rPr>
                        <w:rFonts w:ascii="Cambria Math" w:hAnsi="Cambria Math"/>
                      </w:rPr>
                      <m:t>hh</m:t>
                    </m:r>
                  </w:del>
                  <w:ins w:id="306" w:author="Tony Fast" w:date="2013-11-07T22:18:00Z">
                    <m:r>
                      <w:rPr>
                        <w:rFonts w:ascii="Cambria Math" w:hAnsi="Cambria Math"/>
                      </w:rPr>
                      <m:t>ii</m:t>
                    </m:r>
                  </w:ins>
                  <w:ins w:id="307" w:author="Tony Fast" w:date="2013-11-14T17:39:00Z">
                    <m:r>
                      <w:rPr>
                        <w:rFonts w:ascii="Cambria Math" w:hAnsi="Cambria Math"/>
                      </w:rPr>
                      <m:t>'</m:t>
                    </m:r>
                  </w:ins>
                  <w:del w:id="308" w:author="Tony Fast" w:date="2013-11-07T22:18:00Z">
                    <m:r>
                      <w:rPr>
                        <w:rFonts w:ascii="Cambria Math" w:hAnsi="Cambria Math"/>
                      </w:rPr>
                      <m:t>'</m:t>
                    </m:r>
                  </w:del>
                </m:sup>
              </m:sSubSup>
            </m:den>
          </m:f>
          <w:commentRangeEnd w:id="304"/>
          <m:r>
            <m:rPr>
              <m:sty m:val="p"/>
            </m:rPr>
            <w:rPr>
              <w:rStyle w:val="CommentReference"/>
            </w:rPr>
            <w:commentReference w:id="304"/>
          </m:r>
        </m:oMath>
      </m:oMathPara>
    </w:p>
    <w:p w14:paraId="0BA6B131" w14:textId="1381B2C3" w:rsidR="009C41BB" w:rsidRDefault="009C41BB" w:rsidP="00127F02">
      <w:pPr>
        <w:jc w:val="both"/>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hh'</m:t>
            </m:r>
          </m:sup>
        </m:sSubSup>
      </m:oMath>
      <w:r>
        <w:t xml:space="preserve"> is the probability of finding local states </w:t>
      </w:r>
      <m:oMath>
        <m:r>
          <w:rPr>
            <w:rFonts w:ascii="Cambria Math" w:hAnsi="Cambria Math"/>
          </w:rPr>
          <m:t>h</m:t>
        </m:r>
      </m:oMath>
      <w:r>
        <w:t xml:space="preserve"> and </w:t>
      </w:r>
      <m:oMath>
        <m:r>
          <w:rPr>
            <w:rFonts w:ascii="Cambria Math" w:hAnsi="Cambria Math"/>
          </w:rPr>
          <m:t>h'</m:t>
        </m:r>
      </m:oMath>
      <w:r>
        <w:t xml:space="preserve"> separated by a vector </w:t>
      </w:r>
      <m:oMath>
        <m:r>
          <w:rPr>
            <w:rFonts w:ascii="Cambria Math" w:hAnsi="Cambria Math"/>
          </w:rPr>
          <m:t>t</m:t>
        </m:r>
      </m:oMath>
      <w:r w:rsidR="0000646E">
        <w:t xml:space="preserve">; </w:t>
      </w:r>
      <m:oMath>
        <m:r>
          <w:rPr>
            <w:rFonts w:ascii="Cambria Math" w:hAnsi="Cambria Math"/>
          </w:rPr>
          <m:t>h</m:t>
        </m:r>
      </m:oMath>
      <w:r w:rsidR="00AC60ED">
        <w:t xml:space="preserve"> is a local state</w:t>
      </w:r>
      <w:ins w:id="309" w:author="Tony Fast" w:date="2013-11-14T17:39:00Z">
        <w:r w:rsidR="000C5D81">
          <w:t xml:space="preserve"> derived from signal </w:t>
        </w:r>
      </w:ins>
      <w:ins w:id="310" w:author="Tony Fast" w:date="2013-11-14T17:40:00Z">
        <m:oMath>
          <m:r>
            <w:rPr>
              <w:rFonts w:ascii="Cambria Math" w:hAnsi="Cambria Math"/>
            </w:rPr>
            <m:t>i</m:t>
          </m:r>
        </m:oMath>
      </w:ins>
      <w:r w:rsidR="00AC60ED">
        <w:t xml:space="preserve"> at the tail of </w:t>
      </w:r>
      <m:oMath>
        <m:r>
          <w:rPr>
            <w:rFonts w:ascii="Cambria Math" w:hAnsi="Cambria Math"/>
          </w:rPr>
          <m:t>t</m:t>
        </m:r>
      </m:oMath>
      <w:r w:rsidR="00AC60ED">
        <w:t xml:space="preserve"> and </w:t>
      </w:r>
      <m:oMath>
        <m:r>
          <w:rPr>
            <w:rFonts w:ascii="Cambria Math" w:hAnsi="Cambria Math"/>
          </w:rPr>
          <m:t>h'</m:t>
        </m:r>
      </m:oMath>
      <w:ins w:id="311" w:author="Tony Fast" w:date="2013-11-14T17:40:00Z">
        <w:r w:rsidR="000C5D81">
          <w:t xml:space="preserve"> is local state derived from signal </w:t>
        </w:r>
        <m:oMath>
          <m:r>
            <w:rPr>
              <w:rFonts w:ascii="Cambria Math" w:hAnsi="Cambria Math"/>
            </w:rPr>
            <m:t>i'</m:t>
          </m:r>
        </m:oMath>
      </w:ins>
      <w:r w:rsidR="00AC60ED">
        <w:t xml:space="preserve"> is </w:t>
      </w:r>
      <w:r w:rsidR="00E649B9">
        <w:t xml:space="preserve">at the </w:t>
      </w:r>
      <w:commentRangeStart w:id="312"/>
      <w:r w:rsidR="00E649B9">
        <w:t>head</w:t>
      </w:r>
      <w:commentRangeEnd w:id="312"/>
      <w:r w:rsidR="00AD3B2B">
        <w:rPr>
          <w:rStyle w:val="CommentReference"/>
        </w:rPr>
        <w:commentReference w:id="312"/>
      </w:r>
      <w:r>
        <w:t xml:space="preserve">. The complete set of statistics includes </w:t>
      </w:r>
      <w:del w:id="313" w:author="Tony Fast" w:date="2013-10-30T20:39:00Z">
        <w:r w:rsidDel="00BB2A16">
          <w:delText xml:space="preserve">all </w:delText>
        </w:r>
      </w:del>
      <w:ins w:id="314" w:author="Tony Fast" w:date="2013-10-30T20:39:00Z">
        <w:r w:rsidR="005B30B1">
          <w:t>the</w:t>
        </w:r>
        <w:r w:rsidR="00BB2A16">
          <w:t xml:space="preserve"> discrete set of statistics for all </w:t>
        </w:r>
      </w:ins>
      <w:r>
        <w:t xml:space="preserve">possible vectors </w:t>
      </w:r>
      <w:del w:id="315" w:author="Tony Fast" w:date="2013-10-31T12:16:00Z">
        <w:r w:rsidDel="008D505C">
          <w:delText xml:space="preserve">within </w:delText>
        </w:r>
      </w:del>
      <w:ins w:id="316" w:author="Tony Fast" w:date="2013-10-31T12:16:00Z">
        <w:r w:rsidR="008D505C">
          <w:t xml:space="preserve">for </w:t>
        </w:r>
      </w:ins>
      <w:r>
        <w:t xml:space="preserve">the </w:t>
      </w:r>
      <w:del w:id="317" w:author="Tony Fast" w:date="2013-10-30T20:39:00Z">
        <w:r w:rsidDel="005F1D40">
          <w:delText xml:space="preserve">sampled region </w:delText>
        </w:r>
      </w:del>
      <w:ins w:id="318" w:author="Tony Fast" w:date="2013-10-30T20:39:00Z">
        <w:r w:rsidR="005F1D40">
          <w:t xml:space="preserve">sampling pattern </w:t>
        </w:r>
      </w:ins>
      <w:r>
        <w:t xml:space="preserve">of the model.  </w:t>
      </w:r>
      <w:r w:rsidR="00AD3B2B">
        <w:t xml:space="preserve">To better understand the definition above, it is useful to consider </w:t>
      </w:r>
      <w:r>
        <w:t>the numerator and denominator</w:t>
      </w:r>
      <w:r w:rsidR="00AD3B2B">
        <w:t xml:space="preserve"> individually</w:t>
      </w:r>
      <w:r>
        <w:t xml:space="preserve">.  The numerator is a cumulative sum of the </w:t>
      </w:r>
      <w:r w:rsidR="00AD3B2B">
        <w:t xml:space="preserve"> positive</w:t>
      </w:r>
      <w:ins w:id="319" w:author="Tony Fast" w:date="2013-10-31T12:16:00Z">
        <w:r w:rsidR="006018B0">
          <w:t xml:space="preserve"> </w:t>
        </w:r>
      </w:ins>
      <w:del w:id="320" w:author="Tony Fast" w:date="2013-10-31T12:16:00Z">
        <w:r w:rsidR="00AD3B2B" w:rsidDel="006018B0">
          <w:delText xml:space="preserve"> </w:delText>
        </w:r>
      </w:del>
      <w:r w:rsidR="00AD3B2B">
        <w:t>outcomes where</w:t>
      </w:r>
      <w:r>
        <w:t xml:space="preserve"> </w:t>
      </w:r>
      <m:oMath>
        <m:r>
          <w:rPr>
            <w:rFonts w:ascii="Cambria Math" w:hAnsi="Cambria Math"/>
          </w:rPr>
          <m:t>h</m:t>
        </m:r>
      </m:oMath>
      <w:r>
        <w:t xml:space="preserve"> and </w:t>
      </w:r>
      <m:oMath>
        <m:r>
          <w:rPr>
            <w:rFonts w:ascii="Cambria Math" w:hAnsi="Cambria Math"/>
          </w:rPr>
          <m:t>h'</m:t>
        </m:r>
      </m:oMath>
      <w:r>
        <w:t xml:space="preserve"> w</w:t>
      </w:r>
      <w:r w:rsidR="00AD3B2B">
        <w:t>ere observed to</w:t>
      </w:r>
      <w:r>
        <w:t xml:space="preserve"> be separated by </w:t>
      </w:r>
      <m:oMath>
        <m:r>
          <w:rPr>
            <w:rFonts w:ascii="Cambria Math" w:hAnsi="Cambria Math"/>
          </w:rPr>
          <m:t>t</m:t>
        </m:r>
      </m:oMath>
      <w:r>
        <w:t xml:space="preserve">.  The </w:t>
      </w:r>
      <w:r>
        <w:lastRenderedPageBreak/>
        <w:t xml:space="preserve">denominator </w:t>
      </w:r>
      <m:oMath>
        <m:sSubSup>
          <m:sSubSupPr>
            <m:ctrlPr>
              <w:ins w:id="321" w:author="Tony Fast" w:date="2013-11-07T22:19:00Z">
                <w:rPr>
                  <w:rFonts w:ascii="Cambria Math" w:hAnsi="Cambria Math"/>
                  <w:i/>
                </w:rPr>
              </w:ins>
            </m:ctrlPr>
          </m:sSubSupPr>
          <m:e>
            <w:ins w:id="322" w:author="Tony Fast" w:date="2013-11-07T22:19:00Z">
              <m:r>
                <w:rPr>
                  <w:rFonts w:ascii="Cambria Math" w:hAnsi="Cambria Math"/>
                </w:rPr>
                <m:t>S</m:t>
              </m:r>
            </w:ins>
          </m:e>
          <m:sub>
            <w:ins w:id="323" w:author="Tony Fast" w:date="2013-11-07T22:19:00Z">
              <m:r>
                <w:rPr>
                  <w:rFonts w:ascii="Cambria Math" w:hAnsi="Cambria Math"/>
                </w:rPr>
                <m:t>t</m:t>
              </m:r>
            </w:ins>
          </m:sub>
          <m:sup>
            <w:ins w:id="324" w:author="Tony Fast" w:date="2013-11-07T22:19:00Z">
              <m:r>
                <w:rPr>
                  <w:rFonts w:ascii="Cambria Math" w:hAnsi="Cambria Math"/>
                </w:rPr>
                <m:t>ii</m:t>
              </m:r>
            </w:ins>
            <w:ins w:id="325" w:author="Tony Fast" w:date="2013-11-14T17:40:00Z">
              <m:r>
                <w:rPr>
                  <w:rFonts w:ascii="Cambria Math" w:hAnsi="Cambria Math"/>
                </w:rPr>
                <m:t>'</m:t>
              </m:r>
            </w:ins>
          </m:sup>
        </m:sSubSup>
        <m:sSubSup>
          <m:sSubSupPr>
            <m:ctrlPr>
              <w:del w:id="326" w:author="Tony Fast" w:date="2013-11-07T22:19:00Z">
                <w:rPr>
                  <w:rFonts w:ascii="Cambria Math" w:hAnsi="Cambria Math"/>
                  <w:i/>
                </w:rPr>
              </w:del>
            </m:ctrlPr>
          </m:sSubSupPr>
          <m:e>
            <w:del w:id="327" w:author="Tony Fast" w:date="2013-11-07T22:19:00Z">
              <m:r>
                <w:rPr>
                  <w:rFonts w:ascii="Cambria Math" w:hAnsi="Cambria Math"/>
                </w:rPr>
                <m:t>S</m:t>
              </m:r>
            </w:del>
          </m:e>
          <m:sub>
            <w:del w:id="328" w:author="Tony Fast" w:date="2013-11-07T22:19:00Z">
              <m:r>
                <w:rPr>
                  <w:rFonts w:ascii="Cambria Math" w:hAnsi="Cambria Math"/>
                </w:rPr>
                <m:t>t</m:t>
              </m:r>
            </w:del>
          </m:sub>
          <m:sup>
            <w:del w:id="329" w:author="Tony Fast" w:date="2013-11-07T22:19:00Z">
              <m:r>
                <w:rPr>
                  <w:rFonts w:ascii="Cambria Math" w:hAnsi="Cambria Math"/>
                </w:rPr>
                <m:t xml:space="preserve"> </m:t>
              </m:r>
            </w:del>
          </m:sup>
        </m:sSubSup>
      </m:oMath>
      <w:r w:rsidR="009E213F">
        <w:t xml:space="preserve"> provides the </w:t>
      </w:r>
      <w:r w:rsidR="00AD3B2B">
        <w:t xml:space="preserve">total </w:t>
      </w:r>
      <w:r w:rsidR="009E213F">
        <w:t xml:space="preserve">number of </w:t>
      </w:r>
      <w:r w:rsidR="00AD3B2B">
        <w:t xml:space="preserve">trials conducted with </w:t>
      </w:r>
      <w:r w:rsidR="009E213F">
        <w:t xml:space="preserve">a vector </w:t>
      </w:r>
      <m:oMath>
        <m:r>
          <w:rPr>
            <w:rFonts w:ascii="Cambria Math" w:hAnsi="Cambria Math"/>
          </w:rPr>
          <m:t>t</m:t>
        </m:r>
      </m:oMath>
      <w:ins w:id="330" w:author="Tony Fast" w:date="2013-11-07T22:19:00Z">
        <w:r w:rsidR="00C53590">
          <w:t xml:space="preserve"> from the signal</w:t>
        </w:r>
        <w:r w:rsidR="00A51A77">
          <w:t xml:space="preserve"> sources</w:t>
        </w:r>
        <w:r w:rsidR="00C53590">
          <w:t xml:space="preserve"> </w:t>
        </w:r>
        <m:oMath>
          <m:r>
            <w:rPr>
              <w:rFonts w:ascii="Cambria Math" w:hAnsi="Cambria Math"/>
            </w:rPr>
            <m:t>i</m:t>
          </m:r>
        </m:oMath>
        <w:r w:rsidR="00A51A77">
          <w:t xml:space="preserve"> corresponding to the local state indices </w:t>
        </w:r>
      </w:ins>
      <w:ins w:id="331" w:author="Tony Fast" w:date="2013-11-07T22:20:00Z">
        <m:oMath>
          <m:r>
            <w:rPr>
              <w:rFonts w:ascii="Cambria Math" w:hAnsi="Cambria Math"/>
            </w:rPr>
            <m:t>h</m:t>
          </m:r>
        </m:oMath>
        <w:r w:rsidR="00FC03C6">
          <w:t xml:space="preserve"> and </w:t>
        </w:r>
        <m:oMath>
          <m:r>
            <w:rPr>
              <w:rFonts w:ascii="Cambria Math" w:hAnsi="Cambria Math"/>
            </w:rPr>
            <m:t>h'</m:t>
          </m:r>
        </m:oMath>
      </w:ins>
      <w:r w:rsidR="003B67AA">
        <w:t>.</w:t>
      </w:r>
      <w:r>
        <w:t xml:space="preserve"> </w:t>
      </w:r>
      <w:r w:rsidR="00445D4F">
        <w:t>(</w:t>
      </w:r>
      <w:r>
        <w:t>Figure to illustrate</w:t>
      </w:r>
      <w:r w:rsidR="00445D4F">
        <w:t xml:space="preserve"> statistics)</w:t>
      </w:r>
    </w:p>
    <w:p w14:paraId="4BB23298" w14:textId="7E67524D" w:rsidR="00FC5502" w:rsidRDefault="009C47E9" w:rsidP="0038045E">
      <w:pPr>
        <w:ind w:firstLine="360"/>
        <w:jc w:val="both"/>
      </w:pPr>
      <w:r>
        <w:t xml:space="preserve">The spatial statistics are computed for all vectors in the sample volume, </w:t>
      </w:r>
      <m:oMath>
        <m:r>
          <m:rPr>
            <m:sty m:val="bi"/>
          </m:rPr>
          <w:rPr>
            <w:rFonts w:ascii="Cambria Math" w:hAnsi="Cambria Math"/>
          </w:rPr>
          <m:t>L</m:t>
        </m:r>
      </m:oMath>
      <w:r>
        <w:t xml:space="preserve">, that satisfy the </w:t>
      </w:r>
      <w:ins w:id="332" w:author="Tony Fast" w:date="2013-11-07T22:20:00Z">
        <w:r w:rsidR="007433E5">
          <w:t xml:space="preserve">Nyquist </w:t>
        </w:r>
      </w:ins>
      <w:r>
        <w:t xml:space="preserve">criteria,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0.5 L</m:t>
            </m:r>
          </m:e>
          <m:sub>
            <m:r>
              <w:rPr>
                <w:rFonts w:ascii="Cambria Math" w:hAnsi="Cambria Math"/>
              </w:rPr>
              <m:t>i</m:t>
            </m:r>
          </m:sub>
        </m:sSub>
      </m:oMath>
      <w:r w:rsidR="00AE047C">
        <w:t xml:space="preserve"> for </w:t>
      </w:r>
      <m:oMath>
        <m:r>
          <w:rPr>
            <w:rFonts w:ascii="Cambria Math" w:hAnsi="Cambria Math"/>
          </w:rPr>
          <m:t>i=1…3</m:t>
        </m:r>
      </m:oMath>
      <w:r w:rsidR="009D5EE9">
        <w:t>.</w:t>
      </w:r>
      <w:ins w:id="333" w:author="Tony Fast" w:date="2013-11-07T22:21:00Z">
        <w:r w:rsidR="000C57B2">
          <w:t>[ref]</w:t>
        </w:r>
      </w:ins>
      <w:r w:rsidR="009D203B">
        <w:t xml:space="preserve"> </w:t>
      </w:r>
      <w:del w:id="334" w:author="Tony Fast" w:date="2013-11-07T22:20:00Z">
        <w:r w:rsidR="009D203B" w:rsidDel="007433E5">
          <w:delText xml:space="preserve"> </w:delText>
        </w:r>
      </w:del>
      <w:r w:rsidR="00480A33">
        <w:t>The correlation</w:t>
      </w:r>
      <w:r w:rsidR="00195372">
        <w:t xml:space="preserve"> function</w:t>
      </w:r>
      <w:r w:rsidR="00480A33">
        <w:t xml:space="preserve"> of all vectors </w:t>
      </w:r>
      <w:r w:rsidR="009D203B">
        <w:t xml:space="preserve">for states </w:t>
      </w:r>
      <m:oMath>
        <m:r>
          <w:rPr>
            <w:rFonts w:ascii="Cambria Math" w:hAnsi="Cambria Math"/>
          </w:rPr>
          <m:t>h</m:t>
        </m:r>
      </m:oMath>
      <w:r w:rsidR="009D203B">
        <w:t xml:space="preserve"> and </w:t>
      </w:r>
      <m:oMath>
        <m:r>
          <w:rPr>
            <w:rFonts w:ascii="Cambria Math" w:hAnsi="Cambria Math"/>
          </w:rPr>
          <m:t>h'</m:t>
        </m:r>
      </m:oMath>
      <w:r w:rsidR="009D203B">
        <w:t xml:space="preserve"> is defined as</w:t>
      </w:r>
      <w:r w:rsidR="00BE5C61">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480A33">
        <w:t xml:space="preserve">.  </w:t>
      </w:r>
      <w:r w:rsidR="00FC5502">
        <w:t>There are two types of correlations that are computed</w:t>
      </w:r>
    </w:p>
    <w:p w14:paraId="6AF8D3A0" w14:textId="3813701A" w:rsidR="00EA4B60" w:rsidRDefault="000620A6" w:rsidP="000620A6">
      <w:pPr>
        <w:pStyle w:val="ListParagraph"/>
        <w:numPr>
          <w:ilvl w:val="0"/>
          <w:numId w:val="3"/>
        </w:numPr>
        <w:jc w:val="both"/>
      </w:pPr>
      <w:r>
        <w:t xml:space="preserve">Auto-correlation – occurs when </w:t>
      </w:r>
      <m:oMath>
        <m:r>
          <w:rPr>
            <w:rFonts w:ascii="Cambria Math" w:hAnsi="Cambria Math"/>
          </w:rPr>
          <m:t>h=h'</m:t>
        </m:r>
      </m:oMath>
      <w:r>
        <w:t xml:space="preserve"> and is represented as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t xml:space="preserve">.  </w:t>
      </w:r>
    </w:p>
    <w:p w14:paraId="08B80B7D" w14:textId="3D1F62DE" w:rsidR="00736BF8" w:rsidRDefault="00736BF8" w:rsidP="00736BF8">
      <w:pPr>
        <w:pStyle w:val="ListParagraph"/>
        <w:numPr>
          <w:ilvl w:val="0"/>
          <w:numId w:val="3"/>
        </w:numPr>
        <w:jc w:val="both"/>
      </w:pPr>
      <w:r>
        <w:t xml:space="preserve">Cross-correlation – occurs when </w:t>
      </w:r>
      <m:oMath>
        <m:r>
          <w:rPr>
            <w:rFonts w:ascii="Cambria Math" w:hAnsi="Cambria Math"/>
          </w:rPr>
          <m:t>h≠h'</m:t>
        </m:r>
      </m:oMath>
      <w:r>
        <w:t xml:space="preserve">.  </w:t>
      </w:r>
    </w:p>
    <w:p w14:paraId="45E648D6" w14:textId="2C82F701" w:rsidR="004811DD" w:rsidRDefault="007C4453" w:rsidP="00127F02">
      <w:pPr>
        <w:jc w:val="both"/>
      </w:pPr>
      <w:r>
        <w:t>Both correlations funct</w:t>
      </w:r>
      <w:r w:rsidR="00D41334">
        <w:t>ions are smooth and differenti</w:t>
      </w:r>
      <w:r>
        <w:t>able</w:t>
      </w:r>
      <w:r w:rsidR="00D41334">
        <w:t xml:space="preserve">; </w:t>
      </w:r>
      <w:r w:rsidR="00000EA5">
        <w:t>they are readily amenable to interpolation</w:t>
      </w:r>
      <w:r w:rsidR="00433D80">
        <w:t xml:space="preserve"> methods</w:t>
      </w:r>
      <w:r w:rsidR="00870A80">
        <w:t xml:space="preserve"> </w:t>
      </w:r>
      <w:commentRangeStart w:id="335"/>
      <w:r w:rsidR="00870A80">
        <w:t xml:space="preserve">to extract correlations of arbitrary vectors </w:t>
      </w:r>
      <m:oMath>
        <m:r>
          <w:rPr>
            <w:rFonts w:ascii="Cambria Math" w:hAnsi="Cambria Math"/>
          </w:rPr>
          <m:t>t</m:t>
        </m:r>
      </m:oMath>
      <w:r>
        <w:t>.</w:t>
      </w:r>
      <w:r w:rsidR="0080707F">
        <w:t xml:space="preserve">  </w:t>
      </w:r>
      <w:r w:rsidR="00E261D3">
        <w:t xml:space="preserve">Auto-correlation functions maintain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 xml:space="preserve"> </m:t>
            </m:r>
          </m:sup>
        </m:sSubSup>
      </m:oMath>
      <w:r w:rsidR="00202742">
        <w:t xml:space="preserve">, 2-fold symmetry, about the origin of the statistics, or the </w:t>
      </w:r>
      <m:oMath>
        <m:d>
          <m:dPr>
            <m:begChr m:val="〈"/>
            <m:endChr m:val="〉"/>
            <m:ctrlPr>
              <w:rPr>
                <w:rFonts w:ascii="Cambria Math" w:hAnsi="Cambria Math"/>
                <w:i/>
              </w:rPr>
            </m:ctrlPr>
          </m:dPr>
          <m:e>
            <m:r>
              <w:rPr>
                <w:rFonts w:ascii="Cambria Math" w:hAnsi="Cambria Math"/>
              </w:rPr>
              <m:t>0,0,0</m:t>
            </m:r>
          </m:e>
        </m:d>
      </m:oMath>
      <w:r w:rsidR="005E11D1">
        <w:t xml:space="preserve"> vector</w:t>
      </w:r>
      <w:r w:rsidR="002E4546">
        <w:t xml:space="preserve">; </w:t>
      </w:r>
      <w:r w:rsidR="00300480">
        <w:t xml:space="preserve">slightly more than </w:t>
      </w:r>
      <w:r w:rsidR="002E4546">
        <w:t xml:space="preserve">half of the </w:t>
      </w:r>
      <m:oMath>
        <m:r>
          <w:rPr>
            <w:rFonts w:ascii="Cambria Math" w:hAnsi="Cambria Math"/>
          </w:rPr>
          <m:t>t</m:t>
        </m:r>
      </m:oMath>
      <w:r w:rsidR="002E4546">
        <w:t xml:space="preserve"> vectors are unique</w:t>
      </w:r>
      <w:r w:rsidR="005E11D1">
        <w:t>.</w:t>
      </w:r>
      <w:r w:rsidR="00D91068">
        <w:t xml:space="preserve">  </w:t>
      </w:r>
      <w:r w:rsidR="00417EF9">
        <w:t>The cross-correlation</w:t>
      </w:r>
      <w:r w:rsidR="008A3C07">
        <w:t xml:space="preserve"> functions</w:t>
      </w:r>
      <w:r w:rsidR="006E5CBF">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6E5CB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 xml:space="preserve"> </m:t>
            </m:r>
          </m:sub>
          <m:sup>
            <m:r>
              <w:rPr>
                <w:rFonts w:ascii="Cambria Math" w:hAnsi="Cambria Math"/>
              </w:rPr>
              <m:t>h'h</m:t>
            </m:r>
          </m:sup>
        </m:sSubSup>
      </m:oMath>
      <w:r w:rsidR="006E5CBF">
        <w:t xml:space="preserve"> are</w:t>
      </w:r>
      <w:r w:rsidR="00F0205D">
        <w:t xml:space="preserve"> respectively anti-symmetric</w:t>
      </w:r>
      <w:r w:rsidR="006E5CBF">
        <w:t>.</w:t>
      </w:r>
      <w:r w:rsidR="00681977" w:rsidRPr="00681977">
        <w:t xml:space="preserve"> </w:t>
      </w:r>
      <w:r w:rsidR="00681977">
        <w:t xml:space="preserve">(IS </w:t>
      </w:r>
      <w:commentRangeEnd w:id="335"/>
      <w:r w:rsidR="007C0197">
        <w:rPr>
          <w:rStyle w:val="CommentReference"/>
        </w:rPr>
        <w:commentReference w:id="335"/>
      </w:r>
      <w:r w:rsidR="00681977">
        <w:t>THIS TRUE FOR COMPLEX BASIS?)</w:t>
      </w:r>
      <w:r w:rsidR="00753306">
        <w:t xml:space="preserve">  </w:t>
      </w:r>
      <w:r w:rsidR="00FE7480">
        <w:t>The complete set of spatial statistics is defined for all combinations of local state indices</w:t>
      </w:r>
      <w:r w:rsidR="00554D01">
        <w:t xml:space="preserve"> </w:t>
      </w:r>
      <w:r w:rsidR="00D3195B">
        <w:t xml:space="preserve">of the microstructure function </w:t>
      </w:r>
      <w:r w:rsidR="00554D01">
        <w:t xml:space="preserve">in the following </w:t>
      </w:r>
      <w:r w:rsidR="004B2F3D">
        <w:t>anti-symmetric block matrix</w:t>
      </w:r>
    </w:p>
    <w:p w14:paraId="5626F15C" w14:textId="00778E93" w:rsidR="004811DD" w:rsidRPr="00BA2B3B" w:rsidRDefault="004811DD" w:rsidP="004811DD">
      <w:pPr>
        <w:jc w:val="both"/>
      </w:pPr>
      <m:oMathPara>
        <m:oMath>
          <m:r>
            <w:rPr>
              <w:rFonts w:ascii="Cambria Math" w:hAnsi="Cambria Math"/>
            </w:rPr>
            <m:t>F=</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11</m:t>
                        </m:r>
                      </m:sup>
                    </m:sSup>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1H</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r>
                          <w:rPr>
                            <w:rFonts w:ascii="Cambria Math" w:hAnsi="Cambria Math"/>
                          </w:rPr>
                          <m:t>F</m:t>
                        </m:r>
                      </m:e>
                      <m:sup>
                        <m:r>
                          <w:rPr>
                            <w:rFonts w:ascii="Cambria Math" w:hAnsi="Cambria Math"/>
                          </w:rPr>
                          <m:t>H1</m:t>
                        </m:r>
                      </m:sup>
                    </m:sSup>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HH</m:t>
                        </m:r>
                      </m:sup>
                    </m:sSup>
                  </m:e>
                </m:mr>
              </m:m>
            </m:e>
          </m:d>
        </m:oMath>
      </m:oMathPara>
    </w:p>
    <w:p w14:paraId="2EDE8B36" w14:textId="0DA79716" w:rsidR="00BA2B3B" w:rsidRDefault="00BA2B3B" w:rsidP="004811DD">
      <w:pPr>
        <w:jc w:val="both"/>
      </w:pPr>
      <w:r>
        <w:t>with the auto-correlation functions on the diagonal and the cross-correlation functions</w:t>
      </w:r>
      <w:r w:rsidR="009F6D4C">
        <w:t xml:space="preserve"> on the upper and lower triangle.</w:t>
      </w:r>
      <w:r w:rsidR="004B2F3D">
        <w:t xml:space="preserve"> </w:t>
      </w:r>
      <w:r w:rsidR="002D7E74">
        <w:t xml:space="preserve">  Previous literature reports the independent and dependent features of the complete statistics for a</w:t>
      </w:r>
      <w:r w:rsidR="00A65C84">
        <w:t>n</w:t>
      </w:r>
      <w:r w:rsidR="002D7E74">
        <w:t xml:space="preserve"> isolated, but common set of raw material information.</w:t>
      </w:r>
      <w:r w:rsidR="00F9603A">
        <w:t>[STEVEref]</w:t>
      </w:r>
    </w:p>
    <w:p w14:paraId="14E85236" w14:textId="77777777" w:rsidR="009C41BB" w:rsidRDefault="009C41BB" w:rsidP="00127F02">
      <w:pPr>
        <w:jc w:val="both"/>
      </w:pPr>
    </w:p>
    <w:p w14:paraId="1AFE6B97" w14:textId="3F22BE04" w:rsidR="007C613B" w:rsidRPr="00BC7978" w:rsidRDefault="00D272E5" w:rsidP="00127F02">
      <w:pPr>
        <w:jc w:val="both"/>
      </w:pPr>
      <w:r w:rsidRPr="00BC7978">
        <w:t xml:space="preserve">2.1 The Numerator – </w:t>
      </w:r>
      <w:r w:rsidR="009E7D01" w:rsidRPr="00BC7978">
        <w:t xml:space="preserve">An </w:t>
      </w:r>
      <w:r w:rsidR="00824BE6" w:rsidRPr="00BC7978">
        <w:t xml:space="preserve">FFT </w:t>
      </w:r>
      <w:r w:rsidR="009E7D01" w:rsidRPr="00BC7978">
        <w:t xml:space="preserve">Algorithm </w:t>
      </w:r>
      <w:del w:id="336" w:author="Tony Fast" w:date="2013-10-30T20:41:00Z">
        <w:r w:rsidR="009E7D01" w:rsidRPr="00BC7978" w:rsidDel="0004385A">
          <w:delText>to Compute Joint Probabilities of Local States</w:delText>
        </w:r>
      </w:del>
      <w:ins w:id="337" w:author="Tony Fast" w:date="2013-10-30T20:41:00Z">
        <w:r w:rsidR="0004385A" w:rsidRPr="00BC7978">
          <w:t>to Convolve Digitized Microstructure Signals</w:t>
        </w:r>
      </w:ins>
    </w:p>
    <w:p w14:paraId="2FA697F1" w14:textId="19CBCBD6" w:rsidR="009C41BB" w:rsidRDefault="006A6FE0" w:rsidP="009739D2">
      <w:pPr>
        <w:ind w:firstLine="720"/>
        <w:jc w:val="both"/>
      </w:pPr>
      <w:ins w:id="338" w:author="Tony Fast" w:date="2013-11-14T17:26:00Z">
        <w:r>
          <w:t>Both the numerator and denominator of the spatial statistics decompose into discrete convolutions</w:t>
        </w:r>
      </w:ins>
      <w:ins w:id="339" w:author="Tony Fast" w:date="2013-11-14T17:40:00Z">
        <w:r w:rsidR="008D4819">
          <w:t xml:space="preserve"> of digital signals</w:t>
        </w:r>
      </w:ins>
      <w:ins w:id="340" w:author="Tony Fast" w:date="2013-11-14T17:26:00Z">
        <w:r>
          <w:t xml:space="preserve">.  </w:t>
        </w:r>
        <w:r w:rsidR="005E4E15">
          <w:t>The convolution has unique properties in the Fourier space that are often leveraged in algorithms to expedite computations.</w:t>
        </w:r>
      </w:ins>
      <w:ins w:id="341" w:author="Tony Fast" w:date="2013-11-14T17:27:00Z">
        <w:r w:rsidR="009739D2">
          <w:t xml:space="preserve">  </w:t>
        </w:r>
      </w:ins>
      <w:del w:id="342" w:author="Tony Fast" w:date="2013-11-14T17:27:00Z">
        <w:r w:rsidR="009C41BB" w:rsidDel="009739D2">
          <w:delText xml:space="preserve">Fast Fourier Transforms (FFT) </w:delText>
        </w:r>
      </w:del>
      <w:del w:id="343" w:author="Tony Fast" w:date="2013-11-07T22:21:00Z">
        <w:r w:rsidR="009C41BB" w:rsidDel="00F8281A">
          <w:delText>expedite</w:delText>
        </w:r>
      </w:del>
      <w:del w:id="344" w:author="Tony Fast" w:date="2013-11-14T17:27:00Z">
        <w:r w:rsidR="009C41BB" w:rsidDel="009739D2">
          <w:delText xml:space="preserve"> the computation of the numerator.  </w:delText>
        </w:r>
      </w:del>
      <w:ins w:id="345" w:author="Tony Fast" w:date="2013-11-14T17:27:00Z">
        <w:r w:rsidR="009739D2">
          <w:t>Fast Fourier Transforms (</w:t>
        </w:r>
      </w:ins>
      <w:r w:rsidR="009C41BB">
        <w:t>FFT</w:t>
      </w:r>
      <w:ins w:id="346" w:author="Tony Fast" w:date="2013-11-14T17:27:00Z">
        <w:r w:rsidR="009739D2">
          <w:t>)</w:t>
        </w:r>
      </w:ins>
      <w:del w:id="347" w:author="Tony Fast" w:date="2013-11-14T17:27:00Z">
        <w:r w:rsidR="009C41BB" w:rsidDel="009739D2">
          <w:delText>’s</w:delText>
        </w:r>
      </w:del>
      <w:r w:rsidR="009C41BB">
        <w:t xml:space="preserve"> </w:t>
      </w:r>
      <w:del w:id="348" w:author="Tony Fast" w:date="2013-11-14T17:27:00Z">
        <w:r w:rsidR="009C41BB" w:rsidDel="008F37A9">
          <w:delText xml:space="preserve">have unique </w:delText>
        </w:r>
        <w:r w:rsidR="00516D26" w:rsidDel="008F37A9">
          <w:delText xml:space="preserve">convolution </w:delText>
        </w:r>
        <w:r w:rsidR="009C41BB" w:rsidDel="008F37A9">
          <w:delText xml:space="preserve">properties that drastically </w:delText>
        </w:r>
      </w:del>
      <w:r w:rsidR="009C41BB">
        <w:t>reduce the computational demands</w:t>
      </w:r>
      <w:r w:rsidR="002C6F5D">
        <w:t xml:space="preserve"> required to evaluate the expression</w:t>
      </w:r>
      <w:r w:rsidR="00586E07">
        <w:t>;</w:t>
      </w:r>
      <w:r w:rsidR="00DF1F40">
        <w:t xml:space="preserve"> explicitly computing the </w:t>
      </w:r>
      <w:del w:id="349" w:author="Tony Fast" w:date="2013-11-14T17:28:00Z">
        <w:r w:rsidR="00DF1F40" w:rsidDel="00702F0E">
          <w:delText xml:space="preserve">numerator </w:delText>
        </w:r>
      </w:del>
      <w:ins w:id="350" w:author="Tony Fast" w:date="2013-11-14T17:28:00Z">
        <w:r w:rsidR="00702F0E">
          <w:t xml:space="preserve">convolution </w:t>
        </w:r>
      </w:ins>
      <w:r w:rsidR="00DF1F40">
        <w:t xml:space="preserve">has a complexity of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DF1F40">
        <w:t xml:space="preserve"> whereas the FFT </w:t>
      </w:r>
      <w:r w:rsidR="00643F15">
        <w:t>approach</w:t>
      </w:r>
      <w:r w:rsidR="00DF1F40">
        <w:t xml:space="preserve"> has </w:t>
      </w:r>
      <m:oMath>
        <m:r>
          <w:rPr>
            <w:rFonts w:ascii="Cambria Math" w:hAnsi="Cambria Math"/>
          </w:rPr>
          <m:t>Slog</m:t>
        </m:r>
        <m:d>
          <m:dPr>
            <m:ctrlPr>
              <w:rPr>
                <w:rFonts w:ascii="Cambria Math" w:hAnsi="Cambria Math"/>
                <w:i/>
              </w:rPr>
            </m:ctrlPr>
          </m:dPr>
          <m:e>
            <m:r>
              <w:rPr>
                <w:rFonts w:ascii="Cambria Math" w:hAnsi="Cambria Math"/>
              </w:rPr>
              <m:t>S</m:t>
            </m:r>
          </m:e>
        </m:d>
      </m:oMath>
      <w:r w:rsidR="00DF1F40">
        <w:t xml:space="preserve"> complexity</w:t>
      </w:r>
      <w:ins w:id="351" w:author="Tony Fast" w:date="2013-11-14T17:28:00Z">
        <w:r w:rsidR="002E73AF">
          <w:t xml:space="preserve">, </w:t>
        </w:r>
        <m:oMath>
          <m:r>
            <w:rPr>
              <w:rFonts w:ascii="Cambria Math" w:hAnsi="Cambria Math"/>
            </w:rPr>
            <m:t>S</m:t>
          </m:r>
        </m:oMath>
        <w:r w:rsidR="002E73AF">
          <w:t xml:space="preserve"> is the number of spatial points in the microstructure function</w:t>
        </w:r>
      </w:ins>
      <w:r w:rsidR="009C41BB">
        <w:t>.</w:t>
      </w:r>
      <w:r w:rsidR="005E416D">
        <w:t>[ref]</w:t>
      </w:r>
      <w:r w:rsidR="009C41BB">
        <w:t xml:space="preserve"> </w:t>
      </w:r>
      <w:r w:rsidR="00074F3B">
        <w:t xml:space="preserve">FFT methods extract the correlation function in a single computation; </w:t>
      </w:r>
      <w:r w:rsidR="00716B53">
        <w:t xml:space="preserve">all vectors </w:t>
      </w:r>
      <m:oMath>
        <m:r>
          <w:rPr>
            <w:rFonts w:ascii="Cambria Math" w:hAnsi="Cambria Math"/>
          </w:rPr>
          <m:t>t</m:t>
        </m:r>
      </m:oMath>
      <w:r w:rsidR="00574A54">
        <w:t xml:space="preserve"> are accounted for at once.</w:t>
      </w:r>
      <w:r w:rsidR="000A2B53">
        <w:t xml:space="preserve">  </w:t>
      </w:r>
      <w:r w:rsidR="00D21EAD">
        <w:t>I</w:t>
      </w:r>
      <w:r w:rsidR="009C41BB">
        <w:t xml:space="preserve">n materials </w:t>
      </w:r>
      <w:r w:rsidR="00563169">
        <w:t xml:space="preserve">science </w:t>
      </w:r>
      <w:r w:rsidR="009C41BB">
        <w:t>applications</w:t>
      </w:r>
      <w:r w:rsidR="00D21EAD">
        <w:t xml:space="preserve"> to date</w:t>
      </w:r>
      <w:r w:rsidR="009C41BB">
        <w:t>, spatial statistics have only been computed using uniform FFT algorithms.</w:t>
      </w:r>
      <w:r w:rsidR="004B08BE">
        <w:t>[ref]</w:t>
      </w:r>
      <w:r w:rsidR="009C41BB">
        <w:t xml:space="preserve">  This class of algorithms requires that the</w:t>
      </w:r>
      <w:r w:rsidR="00E17809">
        <w:t xml:space="preserve"> spatial domain of the </w:t>
      </w:r>
      <w:r w:rsidR="009C41BB">
        <w:t xml:space="preserve"> microstructure function </w:t>
      </w:r>
      <w:r w:rsidR="00E17809">
        <w:t xml:space="preserve">is on an evenly spaced </w:t>
      </w:r>
      <w:del w:id="352" w:author="Tony Fast" w:date="2013-10-30T20:43:00Z">
        <w:r w:rsidR="00E17809" w:rsidDel="00112E19">
          <w:delText xml:space="preserve">cuboidal </w:delText>
        </w:r>
      </w:del>
      <w:r w:rsidR="00E17809">
        <w:t>grid</w:t>
      </w:r>
      <w:ins w:id="353" w:author="Tony Fast" w:date="2013-10-30T20:42:00Z">
        <w:r w:rsidR="004D24FD">
          <w:t xml:space="preserve"> in three dimensions</w:t>
        </w:r>
      </w:ins>
      <w:r w:rsidR="00E17809">
        <w:t>.</w:t>
      </w:r>
      <w:r w:rsidR="002770A9">
        <w:t xml:space="preserve"> </w:t>
      </w:r>
      <w:del w:id="354" w:author="Tony Fast" w:date="2013-11-07T22:32:00Z">
        <w:r w:rsidR="002770A9" w:rsidDel="00644F51">
          <w:delText xml:space="preserve"> </w:delText>
        </w:r>
      </w:del>
      <w:r w:rsidR="00F6696A">
        <w:t>Future work will include an application of non</w:t>
      </w:r>
      <w:r w:rsidR="00DA54A3">
        <w:t>-</w:t>
      </w:r>
      <w:r w:rsidR="00F6696A">
        <w:t>uniform FFT methods</w:t>
      </w:r>
      <w:r w:rsidR="00674623">
        <w:t xml:space="preserve"> to point cloud datasets</w:t>
      </w:r>
      <w:r w:rsidR="00F6696A">
        <w:t>.[ref]</w:t>
      </w:r>
    </w:p>
    <w:p w14:paraId="4F0E0C90" w14:textId="4229F119" w:rsidR="009C41BB" w:rsidRDefault="00384A8B" w:rsidP="006B2E98">
      <w:pPr>
        <w:ind w:firstLine="720"/>
        <w:jc w:val="both"/>
      </w:pPr>
      <w:r>
        <w:t xml:space="preserve">Another caveat of the FFT methods </w:t>
      </w:r>
      <w:r w:rsidR="00B35694">
        <w:t xml:space="preserve">is that they naturally impose </w:t>
      </w:r>
      <w:r>
        <w:t>periodic</w:t>
      </w:r>
      <w:r w:rsidR="00B35694">
        <w:t>ity</w:t>
      </w:r>
      <w:r>
        <w:t xml:space="preserve"> on the volume being evaluated.</w:t>
      </w:r>
      <w:r w:rsidR="009D2F65">
        <w:t xml:space="preserve">  This assumption is incorrect for a large variety of </w:t>
      </w:r>
      <w:r w:rsidR="00C86C2D">
        <w:t>physics-based</w:t>
      </w:r>
      <w:r w:rsidR="009D2F65">
        <w:t xml:space="preserve"> models.</w:t>
      </w:r>
      <w:r w:rsidR="006F45FD">
        <w:t xml:space="preserve">  </w:t>
      </w:r>
      <w:r w:rsidR="0078562D">
        <w:t xml:space="preserve">In fact, this assumption is </w:t>
      </w:r>
      <w:r w:rsidR="002E3F9F">
        <w:t>erroneous</w:t>
      </w:r>
      <w:r w:rsidR="0078562D">
        <w:t xml:space="preserve"> for all experimental models.  </w:t>
      </w:r>
      <w:r w:rsidR="00EB0E36">
        <w:t xml:space="preserve">Figure rr explores </w:t>
      </w:r>
      <w:r w:rsidR="00AF55F8">
        <w:t>the</w:t>
      </w:r>
      <w:r w:rsidR="00EB0E36">
        <w:t xml:space="preserve"> </w:t>
      </w:r>
      <w:r w:rsidR="004B0E77">
        <w:t>intrinsic</w:t>
      </w:r>
      <w:r w:rsidR="00241656">
        <w:t xml:space="preserve"> problem of using a periodic assumption</w:t>
      </w:r>
      <w:r w:rsidR="00EB0E36">
        <w:t xml:space="preserve"> </w:t>
      </w:r>
      <w:r w:rsidR="00045016">
        <w:t xml:space="preserve">on an artificial non-periodic dataset </w:t>
      </w:r>
      <w:r w:rsidR="00EB0E36">
        <w:t xml:space="preserve">using a single </w:t>
      </w:r>
      <w:r w:rsidR="00A66709">
        <w:t>local state index</w:t>
      </w:r>
      <w:r w:rsidR="00EB0E36">
        <w:t xml:space="preserve">, </w:t>
      </w:r>
      <m:oMath>
        <m:r>
          <w:rPr>
            <w:rFonts w:ascii="Cambria Math" w:hAnsi="Cambria Math"/>
          </w:rPr>
          <m:t>h</m:t>
        </m:r>
      </m:oMath>
      <w:r w:rsidR="00EB0E36">
        <w:t xml:space="preserve">, from the microstructure function.  </w:t>
      </w:r>
      <w:r w:rsidR="006F45FD">
        <w:t xml:space="preserve">Figure rr(a) </w:t>
      </w:r>
      <w:r w:rsidR="00D4613B">
        <w:t xml:space="preserve">shows that if periodicity is </w:t>
      </w:r>
      <w:r w:rsidR="0082043D">
        <w:t>assumed</w:t>
      </w:r>
      <w:r w:rsidR="0026499A">
        <w:t>,</w:t>
      </w:r>
      <w:r w:rsidR="00D4613B">
        <w:t xml:space="preserve"> a vector </w:t>
      </w:r>
      <w:r w:rsidR="00D4613B">
        <w:lastRenderedPageBreak/>
        <w:t xml:space="preserve">that goes beyond the boundary of the sample volume will enter in on the opposing side. </w:t>
      </w:r>
      <w:r w:rsidR="0074161D">
        <w:t xml:space="preserve"> </w:t>
      </w:r>
      <w:r w:rsidR="000E7698">
        <w:t>When</w:t>
      </w:r>
      <w:r w:rsidR="009C41BB">
        <w:t xml:space="preserve"> vector</w:t>
      </w:r>
      <w:r w:rsidR="000E7698">
        <w:t>s transverse</w:t>
      </w:r>
      <w:r w:rsidR="009C41BB">
        <w:t xml:space="preserve"> a boundary in a non-periodic sample volume then dubious counts are recorded into the numerator of the statistics</w:t>
      </w:r>
      <w:r w:rsidR="0076298F">
        <w:t>; vectors</w:t>
      </w:r>
      <w:r w:rsidR="00A76D09">
        <w:t xml:space="preserve"> with a dotted line identity these counts.</w:t>
      </w:r>
      <w:r w:rsidR="009C41BB">
        <w:t xml:space="preserve"> </w:t>
      </w:r>
      <w:r w:rsidR="00A6790A">
        <w:t xml:space="preserve"> </w:t>
      </w:r>
      <w:r w:rsidR="0076298F">
        <w:t xml:space="preserve">Non-periodic statistics are computed using </w:t>
      </w:r>
      <w:r w:rsidR="00515E1C">
        <w:t>Fourier methods</w:t>
      </w:r>
      <w:r w:rsidR="0076298F">
        <w:t xml:space="preserve"> by padding the microstructure function with zeros </w:t>
      </w:r>
      <w:r w:rsidR="00535789">
        <w:t xml:space="preserve">to twice its length </w:t>
      </w:r>
      <w:r w:rsidR="009D4BC0">
        <w:t xml:space="preserve">in each </w:t>
      </w:r>
      <w:r w:rsidR="0032049F">
        <w:t>spatial dimension</w:t>
      </w:r>
      <w:r w:rsidR="0076298F">
        <w:t>.</w:t>
      </w:r>
      <w:r w:rsidR="00431732">
        <w:t xml:space="preserve">  </w:t>
      </w:r>
      <w:r w:rsidR="004D7042">
        <w:t>Padding</w:t>
      </w:r>
      <w:r w:rsidR="00251B20">
        <w:t xml:space="preserve"> </w:t>
      </w:r>
      <w:r w:rsidR="00083CE9">
        <w:t xml:space="preserve">ignores </w:t>
      </w:r>
      <w:r w:rsidR="00251B20">
        <w:t xml:space="preserve">vectors </w:t>
      </w:r>
      <w:r w:rsidR="00CD094F">
        <w:t xml:space="preserve">that </w:t>
      </w:r>
      <w:r w:rsidR="002946B9">
        <w:t xml:space="preserve">transverse the boundaries because </w:t>
      </w:r>
      <w:r w:rsidR="00D7344D">
        <w:t xml:space="preserve">either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r w:rsidR="00D7344D">
        <w:t xml:space="preserve"> or </w:t>
      </w:r>
      <m:oMath>
        <m:sSubSup>
          <m:sSubSupPr>
            <m:ctrlPr>
              <w:rPr>
                <w:rFonts w:ascii="Cambria Math" w:hAnsi="Cambria Math"/>
                <w:i/>
              </w:rPr>
            </m:ctrlPr>
          </m:sSubSupPr>
          <m:e>
            <m:r>
              <w:rPr>
                <w:rFonts w:ascii="Cambria Math" w:hAnsi="Cambria Math"/>
              </w:rPr>
              <m:t>m</m:t>
            </m:r>
          </m:e>
          <m:sub>
            <m:r>
              <w:rPr>
                <w:rFonts w:ascii="Cambria Math" w:hAnsi="Cambria Math"/>
              </w:rPr>
              <m:t>s+t</m:t>
            </m:r>
          </m:sub>
          <m:sup>
            <m:r>
              <w:rPr>
                <w:rFonts w:ascii="Cambria Math" w:hAnsi="Cambria Math"/>
              </w:rPr>
              <m:t>h'</m:t>
            </m:r>
          </m:sup>
        </m:sSubSup>
      </m:oMath>
      <w:r w:rsidR="00D7344D">
        <w:t xml:space="preserve"> is zero </w:t>
      </w:r>
      <w:r w:rsidR="0029692C">
        <w:t xml:space="preserve">thereby excluding the count from the </w:t>
      </w:r>
      <w:r w:rsidR="00435DC5">
        <w:t xml:space="preserve">sum </w:t>
      </w:r>
      <w:r w:rsidR="004D7E94">
        <w:t xml:space="preserve">of probabilities </w:t>
      </w:r>
      <w:r w:rsidR="004776C7">
        <w:t xml:space="preserve">in the </w:t>
      </w:r>
      <w:r w:rsidR="0029692C">
        <w:t>numerator.</w:t>
      </w:r>
      <w:r w:rsidR="00F53F2A">
        <w:t xml:space="preserve">  </w:t>
      </w:r>
      <w:ins w:id="355" w:author="Tony Fast" w:date="2013-11-07T22:32:00Z">
        <w:r w:rsidR="00644F51">
          <w:t xml:space="preserve">Pseudocode </w:t>
        </w:r>
      </w:ins>
      <w:ins w:id="356" w:author="Tony Fast" w:date="2013-11-14T17:41:00Z">
        <w:r w:rsidR="00552B11">
          <w:t xml:space="preserve">to compute </w:t>
        </w:r>
      </w:ins>
      <w:ins w:id="357" w:author="Tony Fast" w:date="2013-11-07T22:32:00Z">
        <w:r w:rsidR="00644F51">
          <w:t xml:space="preserve">the numerator is </w:t>
        </w:r>
      </w:ins>
      <w:ins w:id="358" w:author="Tony Fast" w:date="2013-11-07T22:33:00Z">
        <w:r w:rsidR="006D2656">
          <w:t xml:space="preserve">shown in Table YY. </w:t>
        </w:r>
        <w:r w:rsidR="00080200">
          <w:t xml:space="preserve"> </w:t>
        </w:r>
      </w:ins>
      <w:r w:rsidR="00F53F2A">
        <w:t>Periodic boundary conditions are discussed as a s</w:t>
      </w:r>
      <w:r w:rsidR="00571A49">
        <w:t>pe</w:t>
      </w:r>
      <w:r w:rsidR="00EE628C">
        <w:t xml:space="preserve">cial case later in this paper; </w:t>
      </w:r>
      <w:r w:rsidR="00D60B14">
        <w:t xml:space="preserve">mixed </w:t>
      </w:r>
      <w:r w:rsidR="00B83042">
        <w:t xml:space="preserve">periodic/non-periodic </w:t>
      </w:r>
      <w:r w:rsidR="007159AF">
        <w:t xml:space="preserve">boundary </w:t>
      </w:r>
      <w:r w:rsidR="00EE628C">
        <w:t>condition</w:t>
      </w:r>
      <w:r w:rsidR="007159AF">
        <w:t>s</w:t>
      </w:r>
      <w:ins w:id="359" w:author="Tony Fast" w:date="2013-11-07T22:24:00Z">
        <w:r w:rsidR="001B338E">
          <w:t xml:space="preserve"> (i.e. slab boundary conditions)</w:t>
        </w:r>
      </w:ins>
      <w:r w:rsidR="00D60B14">
        <w:t xml:space="preserve"> can exist </w:t>
      </w:r>
      <w:r w:rsidR="00D23E3E">
        <w:t>when modeling surfaces/interfaces</w:t>
      </w:r>
      <w:r w:rsidR="005922EB">
        <w:t>.</w:t>
      </w:r>
      <w:ins w:id="360" w:author="Tony Fast" w:date="2013-11-14T17:42:00Z">
        <w:r w:rsidR="00B374E8">
          <w:t>[ref]</w:t>
        </w:r>
      </w:ins>
    </w:p>
    <w:p w14:paraId="2E990160" w14:textId="77777777" w:rsidR="008F55FA" w:rsidRDefault="008F55FA" w:rsidP="00127F02">
      <w:pPr>
        <w:jc w:val="both"/>
        <w:rPr>
          <w:ins w:id="361" w:author="Tony Fast" w:date="2013-11-07T22:32:00Z"/>
        </w:rPr>
      </w:pPr>
    </w:p>
    <w:tbl>
      <w:tblPr>
        <w:tblStyle w:val="TableGrid"/>
        <w:tblW w:w="0" w:type="auto"/>
        <w:tblLook w:val="04A0" w:firstRow="1" w:lastRow="0" w:firstColumn="1" w:lastColumn="0" w:noHBand="0" w:noVBand="1"/>
      </w:tblPr>
      <w:tblGrid>
        <w:gridCol w:w="479"/>
        <w:gridCol w:w="8377"/>
      </w:tblGrid>
      <w:tr w:rsidR="004824E6" w14:paraId="6F3E64DC" w14:textId="77777777" w:rsidTr="00621DB3">
        <w:trPr>
          <w:ins w:id="362" w:author="Tony Fast" w:date="2013-11-07T22:32:00Z"/>
        </w:trPr>
        <w:tc>
          <w:tcPr>
            <w:tcW w:w="8856" w:type="dxa"/>
            <w:gridSpan w:val="2"/>
          </w:tcPr>
          <w:p w14:paraId="792A8507" w14:textId="5A62D0D1" w:rsidR="004824E6" w:rsidRPr="00CA6E0C" w:rsidRDefault="004824E6" w:rsidP="007924D8">
            <w:pPr>
              <w:rPr>
                <w:ins w:id="363" w:author="Tony Fast" w:date="2013-11-07T22:32:00Z"/>
                <w:sz w:val="20"/>
                <w:szCs w:val="20"/>
              </w:rPr>
            </w:pPr>
            <w:ins w:id="364" w:author="Tony Fast" w:date="2013-11-07T22:32:00Z">
              <w:r w:rsidRPr="00CA6E0C">
                <w:rPr>
                  <w:sz w:val="20"/>
                  <w:szCs w:val="20"/>
                </w:rPr>
                <w:t>Pseudocode to compute the numerator in spatial statistics</w:t>
              </w:r>
            </w:ins>
          </w:p>
        </w:tc>
      </w:tr>
      <w:tr w:rsidR="004824E6" w14:paraId="5033DA27" w14:textId="77777777" w:rsidTr="00621DB3">
        <w:trPr>
          <w:ins w:id="365" w:author="Tony Fast" w:date="2013-11-07T22:32:00Z"/>
        </w:trPr>
        <w:tc>
          <w:tcPr>
            <w:tcW w:w="479" w:type="dxa"/>
          </w:tcPr>
          <w:p w14:paraId="47B04DEC" w14:textId="77777777" w:rsidR="004824E6" w:rsidRPr="00CA6E0C" w:rsidRDefault="004824E6" w:rsidP="00621DB3">
            <w:pPr>
              <w:rPr>
                <w:ins w:id="366" w:author="Tony Fast" w:date="2013-11-07T22:32:00Z"/>
                <w:sz w:val="20"/>
                <w:szCs w:val="20"/>
              </w:rPr>
            </w:pPr>
            <w:ins w:id="367" w:author="Tony Fast" w:date="2013-11-07T22:32:00Z">
              <w:r w:rsidRPr="00CA6E0C">
                <w:rPr>
                  <w:sz w:val="20"/>
                  <w:szCs w:val="20"/>
                </w:rPr>
                <w:t>1.</w:t>
              </w:r>
            </w:ins>
          </w:p>
          <w:p w14:paraId="51AA3644" w14:textId="77777777" w:rsidR="004824E6" w:rsidRPr="00CA6E0C" w:rsidRDefault="004824E6" w:rsidP="00621DB3">
            <w:pPr>
              <w:rPr>
                <w:ins w:id="368" w:author="Tony Fast" w:date="2013-11-07T22:32:00Z"/>
                <w:sz w:val="20"/>
                <w:szCs w:val="20"/>
              </w:rPr>
            </w:pPr>
            <w:ins w:id="369" w:author="Tony Fast" w:date="2013-11-07T22:32:00Z">
              <w:r w:rsidRPr="00CA6E0C">
                <w:rPr>
                  <w:sz w:val="20"/>
                  <w:szCs w:val="20"/>
                </w:rPr>
                <w:t>2.</w:t>
              </w:r>
            </w:ins>
          </w:p>
          <w:p w14:paraId="09F0BF40" w14:textId="77777777" w:rsidR="004824E6" w:rsidRPr="00CA6E0C" w:rsidRDefault="004824E6" w:rsidP="00621DB3">
            <w:pPr>
              <w:rPr>
                <w:ins w:id="370" w:author="Tony Fast" w:date="2013-11-07T22:32:00Z"/>
                <w:sz w:val="20"/>
                <w:szCs w:val="20"/>
              </w:rPr>
            </w:pPr>
            <w:ins w:id="371" w:author="Tony Fast" w:date="2013-11-07T22:32:00Z">
              <w:r w:rsidRPr="00CA6E0C">
                <w:rPr>
                  <w:sz w:val="20"/>
                  <w:szCs w:val="20"/>
                </w:rPr>
                <w:t>3.</w:t>
              </w:r>
            </w:ins>
          </w:p>
          <w:p w14:paraId="73E5A6FB" w14:textId="77777777" w:rsidR="004824E6" w:rsidRPr="00CA6E0C" w:rsidRDefault="004824E6" w:rsidP="00621DB3">
            <w:pPr>
              <w:rPr>
                <w:ins w:id="372" w:author="Tony Fast" w:date="2013-11-07T22:32:00Z"/>
                <w:sz w:val="20"/>
                <w:szCs w:val="20"/>
              </w:rPr>
            </w:pPr>
            <w:ins w:id="373" w:author="Tony Fast" w:date="2013-11-07T22:32:00Z">
              <w:r w:rsidRPr="00CA6E0C">
                <w:rPr>
                  <w:sz w:val="20"/>
                  <w:szCs w:val="20"/>
                </w:rPr>
                <w:t>4.</w:t>
              </w:r>
            </w:ins>
          </w:p>
          <w:p w14:paraId="4C43D5E2" w14:textId="77777777" w:rsidR="004824E6" w:rsidRPr="00CA6E0C" w:rsidRDefault="004824E6" w:rsidP="00621DB3">
            <w:pPr>
              <w:rPr>
                <w:ins w:id="374" w:author="Tony Fast" w:date="2013-11-07T22:32:00Z"/>
                <w:sz w:val="20"/>
                <w:szCs w:val="20"/>
              </w:rPr>
            </w:pPr>
            <w:ins w:id="375" w:author="Tony Fast" w:date="2013-11-07T22:32:00Z">
              <w:r w:rsidRPr="00CA6E0C">
                <w:rPr>
                  <w:sz w:val="20"/>
                  <w:szCs w:val="20"/>
                </w:rPr>
                <w:t>5.</w:t>
              </w:r>
            </w:ins>
          </w:p>
          <w:p w14:paraId="61710BC0" w14:textId="77777777" w:rsidR="004824E6" w:rsidRPr="00CA6E0C" w:rsidRDefault="004824E6" w:rsidP="00621DB3">
            <w:pPr>
              <w:rPr>
                <w:ins w:id="376" w:author="Tony Fast" w:date="2013-11-07T22:32:00Z"/>
                <w:sz w:val="20"/>
                <w:szCs w:val="20"/>
              </w:rPr>
            </w:pPr>
            <w:ins w:id="377" w:author="Tony Fast" w:date="2013-11-07T22:32:00Z">
              <w:r w:rsidRPr="00CA6E0C">
                <w:rPr>
                  <w:sz w:val="20"/>
                  <w:szCs w:val="20"/>
                </w:rPr>
                <w:t>6.</w:t>
              </w:r>
            </w:ins>
          </w:p>
          <w:p w14:paraId="48DCBDFC" w14:textId="77777777" w:rsidR="004824E6" w:rsidRPr="00CA6E0C" w:rsidRDefault="004824E6" w:rsidP="00621DB3">
            <w:pPr>
              <w:rPr>
                <w:ins w:id="378" w:author="Tony Fast" w:date="2013-11-07T22:32:00Z"/>
                <w:sz w:val="20"/>
                <w:szCs w:val="20"/>
              </w:rPr>
            </w:pPr>
            <w:ins w:id="379" w:author="Tony Fast" w:date="2013-11-07T22:32:00Z">
              <w:r w:rsidRPr="00CA6E0C">
                <w:rPr>
                  <w:sz w:val="20"/>
                  <w:szCs w:val="20"/>
                </w:rPr>
                <w:t>7.</w:t>
              </w:r>
            </w:ins>
          </w:p>
          <w:p w14:paraId="57714257" w14:textId="77777777" w:rsidR="004824E6" w:rsidRPr="00CA6E0C" w:rsidRDefault="004824E6" w:rsidP="00621DB3">
            <w:pPr>
              <w:rPr>
                <w:ins w:id="380" w:author="Tony Fast" w:date="2013-11-07T22:32:00Z"/>
                <w:sz w:val="20"/>
                <w:szCs w:val="20"/>
              </w:rPr>
            </w:pPr>
            <w:ins w:id="381" w:author="Tony Fast" w:date="2013-11-07T22:32:00Z">
              <w:r w:rsidRPr="00CA6E0C">
                <w:rPr>
                  <w:sz w:val="20"/>
                  <w:szCs w:val="20"/>
                </w:rPr>
                <w:t>8.</w:t>
              </w:r>
            </w:ins>
          </w:p>
          <w:p w14:paraId="2F9C7FAC" w14:textId="77777777" w:rsidR="008972E0" w:rsidRPr="00CA6E0C" w:rsidRDefault="008972E0" w:rsidP="00621DB3">
            <w:pPr>
              <w:rPr>
                <w:ins w:id="382" w:author="Tony Fast" w:date="2013-11-14T17:08:00Z"/>
                <w:sz w:val="20"/>
                <w:szCs w:val="20"/>
              </w:rPr>
            </w:pPr>
          </w:p>
          <w:p w14:paraId="2F0ADC9F" w14:textId="77777777" w:rsidR="004824E6" w:rsidRPr="00CA6E0C" w:rsidRDefault="004824E6" w:rsidP="00621DB3">
            <w:pPr>
              <w:rPr>
                <w:ins w:id="383" w:author="Tony Fast" w:date="2013-11-07T22:32:00Z"/>
                <w:sz w:val="20"/>
                <w:szCs w:val="20"/>
              </w:rPr>
            </w:pPr>
            <w:ins w:id="384" w:author="Tony Fast" w:date="2013-11-07T22:32:00Z">
              <w:r w:rsidRPr="00CA6E0C">
                <w:rPr>
                  <w:sz w:val="20"/>
                  <w:szCs w:val="20"/>
                </w:rPr>
                <w:t>9.</w:t>
              </w:r>
            </w:ins>
          </w:p>
          <w:p w14:paraId="21DAAA26" w14:textId="77777777" w:rsidR="008972E0" w:rsidRPr="00CA6E0C" w:rsidRDefault="008972E0" w:rsidP="00621DB3">
            <w:pPr>
              <w:rPr>
                <w:ins w:id="385" w:author="Tony Fast" w:date="2013-11-14T17:08:00Z"/>
                <w:sz w:val="20"/>
                <w:szCs w:val="20"/>
              </w:rPr>
            </w:pPr>
          </w:p>
          <w:p w14:paraId="4EBE9182" w14:textId="77777777" w:rsidR="004824E6" w:rsidRPr="00CA6E0C" w:rsidRDefault="004824E6" w:rsidP="00621DB3">
            <w:pPr>
              <w:rPr>
                <w:ins w:id="386" w:author="Tony Fast" w:date="2013-11-07T22:32:00Z"/>
                <w:sz w:val="20"/>
                <w:szCs w:val="20"/>
              </w:rPr>
            </w:pPr>
            <w:ins w:id="387" w:author="Tony Fast" w:date="2013-11-07T22:32:00Z">
              <w:r w:rsidRPr="00CA6E0C">
                <w:rPr>
                  <w:sz w:val="20"/>
                  <w:szCs w:val="20"/>
                </w:rPr>
                <w:t>10.</w:t>
              </w:r>
            </w:ins>
          </w:p>
          <w:p w14:paraId="7FE10895" w14:textId="77777777" w:rsidR="004824E6" w:rsidRPr="00CA6E0C" w:rsidRDefault="004824E6" w:rsidP="00621DB3">
            <w:pPr>
              <w:rPr>
                <w:ins w:id="388" w:author="Tony Fast" w:date="2013-11-07T22:32:00Z"/>
                <w:sz w:val="20"/>
                <w:szCs w:val="20"/>
              </w:rPr>
            </w:pPr>
            <w:ins w:id="389" w:author="Tony Fast" w:date="2013-11-07T22:32:00Z">
              <w:r w:rsidRPr="00CA6E0C">
                <w:rPr>
                  <w:sz w:val="20"/>
                  <w:szCs w:val="20"/>
                </w:rPr>
                <w:t>11.</w:t>
              </w:r>
            </w:ins>
          </w:p>
          <w:p w14:paraId="77132C98" w14:textId="77777777" w:rsidR="004824E6" w:rsidRPr="00CA6E0C" w:rsidRDefault="004824E6" w:rsidP="00621DB3">
            <w:pPr>
              <w:rPr>
                <w:ins w:id="390" w:author="Tony Fast" w:date="2013-11-07T22:32:00Z"/>
                <w:sz w:val="20"/>
                <w:szCs w:val="20"/>
              </w:rPr>
            </w:pPr>
            <w:ins w:id="391" w:author="Tony Fast" w:date="2013-11-07T22:32:00Z">
              <w:r w:rsidRPr="00CA6E0C">
                <w:rPr>
                  <w:sz w:val="20"/>
                  <w:szCs w:val="20"/>
                </w:rPr>
                <w:t>12.</w:t>
              </w:r>
            </w:ins>
          </w:p>
          <w:p w14:paraId="75586DC7" w14:textId="77777777" w:rsidR="004824E6" w:rsidRPr="00CA6E0C" w:rsidRDefault="004824E6" w:rsidP="00621DB3">
            <w:pPr>
              <w:rPr>
                <w:sz w:val="20"/>
                <w:szCs w:val="20"/>
              </w:rPr>
            </w:pPr>
            <w:ins w:id="392" w:author="Tony Fast" w:date="2013-11-07T22:32:00Z">
              <w:r w:rsidRPr="00CA6E0C">
                <w:rPr>
                  <w:sz w:val="20"/>
                  <w:szCs w:val="20"/>
                </w:rPr>
                <w:t>13.</w:t>
              </w:r>
            </w:ins>
          </w:p>
          <w:p w14:paraId="35A2B5C9" w14:textId="5C786F2A" w:rsidR="00F71495" w:rsidRPr="00CA6E0C" w:rsidRDefault="00F71495" w:rsidP="00621DB3">
            <w:pPr>
              <w:rPr>
                <w:ins w:id="393" w:author="Tony Fast" w:date="2013-11-07T22:32:00Z"/>
                <w:sz w:val="20"/>
                <w:szCs w:val="20"/>
              </w:rPr>
            </w:pPr>
            <w:r w:rsidRPr="00CA6E0C">
              <w:rPr>
                <w:sz w:val="20"/>
                <w:szCs w:val="20"/>
              </w:rPr>
              <w:t>14.</w:t>
            </w:r>
          </w:p>
        </w:tc>
        <w:tc>
          <w:tcPr>
            <w:tcW w:w="8377" w:type="dxa"/>
          </w:tcPr>
          <w:p w14:paraId="5E863109" w14:textId="77777777" w:rsidR="00A36FFE" w:rsidRPr="00CA6E0C" w:rsidRDefault="00A36FFE" w:rsidP="008972E0">
            <w:pPr>
              <w:ind w:left="720" w:hanging="720"/>
              <w:rPr>
                <w:ins w:id="394" w:author="Tony Fast" w:date="2013-11-14T17:07:00Z"/>
                <w:sz w:val="20"/>
                <w:szCs w:val="20"/>
              </w:rPr>
              <w:pPrChange w:id="395" w:author="Tony Fast" w:date="2013-11-14T17:08:00Z">
                <w:pPr>
                  <w:ind w:hanging="720"/>
                </w:pPr>
              </w:pPrChange>
            </w:pPr>
            <w:ins w:id="396" w:author="Tony Fast" w:date="2013-11-14T17:07:00Z">
              <w:r w:rsidRPr="00CA6E0C">
                <w:rPr>
                  <w:sz w:val="20"/>
                  <w:szCs w:val="20"/>
                </w:rPr>
                <w:t xml:space="preserve">Initialize raw spatial information, </w:t>
              </w:r>
              <m:oMath>
                <m:r>
                  <m:rPr>
                    <m:sty m:val="bi"/>
                  </m:rPr>
                  <w:rPr>
                    <w:rFonts w:ascii="Cambria Math" w:hAnsi="Cambria Math"/>
                    <w:sz w:val="20"/>
                    <w:szCs w:val="20"/>
                  </w:rPr>
                  <m:t>β</m:t>
                </m:r>
                <m:d>
                  <m:dPr>
                    <m:ctrlPr>
                      <w:rPr>
                        <w:rFonts w:ascii="Cambria Math" w:hAnsi="Cambria Math"/>
                        <w:i/>
                        <w:sz w:val="20"/>
                        <w:szCs w:val="20"/>
                      </w:rPr>
                    </m:ctrlPr>
                  </m:dPr>
                  <m:e>
                    <m:r>
                      <m:rPr>
                        <m:sty m:val="bi"/>
                      </m:rPr>
                      <w:rPr>
                        <w:rFonts w:ascii="Cambria Math" w:hAnsi="Cambria Math"/>
                        <w:sz w:val="20"/>
                        <w:szCs w:val="20"/>
                      </w:rPr>
                      <m:t>x</m:t>
                    </m:r>
                  </m:e>
                </m:d>
              </m:oMath>
            </w:ins>
          </w:p>
          <w:p w14:paraId="5D1407E6" w14:textId="77777777" w:rsidR="00A36FFE" w:rsidRPr="00CA6E0C" w:rsidRDefault="00A36FFE" w:rsidP="008972E0">
            <w:pPr>
              <w:ind w:left="720" w:hanging="720"/>
              <w:rPr>
                <w:ins w:id="397" w:author="Tony Fast" w:date="2013-11-14T17:07:00Z"/>
                <w:sz w:val="20"/>
                <w:szCs w:val="20"/>
              </w:rPr>
              <w:pPrChange w:id="398" w:author="Tony Fast" w:date="2013-11-14T17:08:00Z">
                <w:pPr>
                  <w:ind w:hanging="720"/>
                </w:pPr>
              </w:pPrChange>
            </w:pPr>
            <w:ins w:id="399" w:author="Tony Fast" w:date="2013-11-14T17:07:00Z">
              <w:r w:rsidRPr="00CA6E0C">
                <w:rPr>
                  <w:sz w:val="20"/>
                  <w:szCs w:val="20"/>
                </w:rPr>
                <w:t xml:space="preserve">Initialize the spatial Basis Function, </w:t>
              </w:r>
              <m:oMath>
                <m:sSub>
                  <m:sSubPr>
                    <m:ctrlPr>
                      <w:rPr>
                        <w:rFonts w:ascii="Cambria Math" w:hAnsi="Cambria Math"/>
                        <w:i/>
                        <w:sz w:val="20"/>
                        <w:szCs w:val="20"/>
                      </w:rPr>
                    </m:ctrlPr>
                  </m:sSubPr>
                  <m:e>
                    <m:r>
                      <w:rPr>
                        <w:rFonts w:ascii="Cambria Math" w:hAnsi="Cambria Math"/>
                        <w:sz w:val="20"/>
                        <w:szCs w:val="20"/>
                      </w:rPr>
                      <m:t>χ</m:t>
                    </m:r>
                  </m:e>
                  <m:sub>
                    <m:r>
                      <w:rPr>
                        <w:rFonts w:ascii="Cambria Math" w:hAnsi="Cambria Math"/>
                        <w:sz w:val="20"/>
                        <w:szCs w:val="20"/>
                      </w:rPr>
                      <m:t>s</m:t>
                    </m:r>
                  </m:sub>
                </m:sSub>
                <m:d>
                  <m:dPr>
                    <m:ctrlPr>
                      <w:rPr>
                        <w:rFonts w:ascii="Cambria Math" w:hAnsi="Cambria Math"/>
                        <w:i/>
                        <w:sz w:val="20"/>
                        <w:szCs w:val="20"/>
                      </w:rPr>
                    </m:ctrlPr>
                  </m:dPr>
                  <m:e>
                    <m:r>
                      <m:rPr>
                        <m:sty m:val="bi"/>
                      </m:rPr>
                      <w:rPr>
                        <w:rFonts w:ascii="Cambria Math" w:hAnsi="Cambria Math"/>
                        <w:sz w:val="20"/>
                        <w:szCs w:val="20"/>
                      </w:rPr>
                      <m:t>x</m:t>
                    </m:r>
                  </m:e>
                </m:d>
              </m:oMath>
            </w:ins>
          </w:p>
          <w:p w14:paraId="647FF664" w14:textId="77777777" w:rsidR="00A36FFE" w:rsidRPr="00CA6E0C" w:rsidRDefault="00A36FFE" w:rsidP="008972E0">
            <w:pPr>
              <w:ind w:left="720" w:hanging="720"/>
              <w:rPr>
                <w:ins w:id="400" w:author="Tony Fast" w:date="2013-11-14T17:07:00Z"/>
                <w:sz w:val="20"/>
                <w:szCs w:val="20"/>
              </w:rPr>
              <w:pPrChange w:id="401" w:author="Tony Fast" w:date="2013-11-14T17:08:00Z">
                <w:pPr>
                  <w:ind w:hanging="720"/>
                </w:pPr>
              </w:pPrChange>
            </w:pPr>
            <w:ins w:id="402" w:author="Tony Fast" w:date="2013-11-14T17:07:00Z">
              <w:r w:rsidRPr="00CA6E0C">
                <w:rPr>
                  <w:sz w:val="20"/>
                  <w:szCs w:val="20"/>
                </w:rPr>
                <w:t xml:space="preserve">For number of local material states, </w:t>
              </w:r>
              <m:oMath>
                <m:r>
                  <w:rPr>
                    <w:rFonts w:ascii="Cambria Math" w:hAnsi="Cambria Math"/>
                    <w:sz w:val="20"/>
                    <w:szCs w:val="20"/>
                  </w:rPr>
                  <m:t>i</m:t>
                </m:r>
              </m:oMath>
            </w:ins>
          </w:p>
          <w:p w14:paraId="1C1C537D" w14:textId="77777777" w:rsidR="00A36FFE" w:rsidRPr="00CA6E0C" w:rsidRDefault="00A36FFE" w:rsidP="008972E0">
            <w:pPr>
              <w:ind w:left="720" w:hanging="720"/>
              <w:rPr>
                <w:ins w:id="403" w:author="Tony Fast" w:date="2013-11-14T17:07:00Z"/>
                <w:sz w:val="20"/>
                <w:szCs w:val="20"/>
              </w:rPr>
              <w:pPrChange w:id="404" w:author="Tony Fast" w:date="2013-11-14T17:08:00Z">
                <w:pPr>
                  <w:ind w:hanging="720"/>
                </w:pPr>
              </w:pPrChange>
            </w:pPr>
            <w:ins w:id="405" w:author="Tony Fast" w:date="2013-11-14T17:07:00Z">
              <w:r w:rsidRPr="00CA6E0C">
                <w:rPr>
                  <w:sz w:val="20"/>
                  <w:szCs w:val="20"/>
                </w:rPr>
                <w:tab/>
                <w:t xml:space="preserve">Initialize Local State Space basis, </w:t>
              </w:r>
              <m:oMath>
                <m:r>
                  <w:rPr>
                    <w:rFonts w:ascii="Cambria Math" w:hAnsi="Cambria Math"/>
                    <w:sz w:val="20"/>
                    <w:szCs w:val="20"/>
                  </w:rPr>
                  <m:t>χ</m:t>
                </m:r>
                <m:d>
                  <m:dPr>
                    <m:ctrlPr>
                      <w:rPr>
                        <w:rFonts w:ascii="Cambria Math" w:hAnsi="Cambria Math"/>
                        <w:i/>
                        <w:sz w:val="20"/>
                        <w:szCs w:val="20"/>
                      </w:rPr>
                    </m:ctrlPr>
                  </m:dPr>
                  <m:e>
                    <m:sPre>
                      <m:sPrePr>
                        <m:ctrlPr>
                          <w:rPr>
                            <w:rFonts w:ascii="Cambria Math" w:hAnsi="Cambria Math"/>
                            <w:i/>
                            <w:sz w:val="20"/>
                            <w:szCs w:val="20"/>
                          </w:rPr>
                        </m:ctrlPr>
                      </m:sPrePr>
                      <m:sub>
                        <m:r>
                          <w:rPr>
                            <w:rFonts w:ascii="Cambria Math" w:hAnsi="Cambria Math" w:hint="eastAsia"/>
                            <w:sz w:val="20"/>
                            <w:szCs w:val="20"/>
                          </w:rPr>
                          <m:t xml:space="preserve"> </m:t>
                        </m:r>
                      </m:sub>
                      <m:sup>
                        <m:r>
                          <w:rPr>
                            <w:rFonts w:ascii="Cambria Math" w:hAnsi="Cambria Math"/>
                            <w:sz w:val="20"/>
                            <w:szCs w:val="20"/>
                          </w:rPr>
                          <m:t>i</m:t>
                        </m:r>
                      </m:sup>
                      <m:e>
                        <m:r>
                          <w:rPr>
                            <w:rFonts w:ascii="Cambria Math" w:hAnsi="Cambria Math"/>
                            <w:sz w:val="20"/>
                            <w:szCs w:val="20"/>
                          </w:rPr>
                          <m:t>β</m:t>
                        </m:r>
                      </m:e>
                    </m:sPre>
                  </m:e>
                </m:d>
              </m:oMath>
            </w:ins>
          </w:p>
          <w:p w14:paraId="05BBB13D" w14:textId="77777777" w:rsidR="00A36FFE" w:rsidRPr="00CA6E0C" w:rsidRDefault="00A36FFE" w:rsidP="008972E0">
            <w:pPr>
              <w:ind w:left="720" w:hanging="720"/>
              <w:rPr>
                <w:ins w:id="406" w:author="Tony Fast" w:date="2013-11-14T17:07:00Z"/>
                <w:sz w:val="20"/>
                <w:szCs w:val="20"/>
              </w:rPr>
              <w:pPrChange w:id="407" w:author="Tony Fast" w:date="2013-11-14T17:08:00Z">
                <w:pPr>
                  <w:ind w:hanging="720"/>
                </w:pPr>
              </w:pPrChange>
            </w:pPr>
            <w:ins w:id="408" w:author="Tony Fast" w:date="2013-11-14T17:07:00Z">
              <w:r w:rsidRPr="00CA6E0C">
                <w:rPr>
                  <w:sz w:val="20"/>
                  <w:szCs w:val="20"/>
                </w:rPr>
                <w:t xml:space="preserve">Generate Microstructure Function, </w:t>
              </w:r>
              <m:oMath>
                <m:sSubSup>
                  <m:sSubSupPr>
                    <m:ctrlPr>
                      <w:rPr>
                        <w:rFonts w:ascii="Cambria Math" w:hAnsi="Cambria Math"/>
                        <w:i/>
                        <w:sz w:val="20"/>
                        <w:szCs w:val="20"/>
                      </w:rPr>
                    </m:ctrlPr>
                  </m:sSubSupPr>
                  <m:e>
                    <m:r>
                      <w:rPr>
                        <w:rFonts w:ascii="Cambria Math" w:hAnsi="Cambria Math"/>
                        <w:sz w:val="20"/>
                        <w:szCs w:val="20"/>
                      </w:rPr>
                      <m:t>m</m:t>
                    </m:r>
                  </m:e>
                  <m:sub>
                    <m:r>
                      <w:rPr>
                        <w:rFonts w:ascii="Cambria Math" w:hAnsi="Cambria Math"/>
                        <w:sz w:val="20"/>
                        <w:szCs w:val="20"/>
                      </w:rPr>
                      <m:t>s</m:t>
                    </m:r>
                  </m:sub>
                  <m:sup>
                    <m:r>
                      <w:rPr>
                        <w:rFonts w:ascii="Cambria Math" w:hAnsi="Cambria Math"/>
                        <w:sz w:val="20"/>
                        <w:szCs w:val="20"/>
                      </w:rPr>
                      <m:t>h</m:t>
                    </m:r>
                  </m:sup>
                </m:sSubSup>
              </m:oMath>
            </w:ins>
          </w:p>
          <w:p w14:paraId="0C8B27F0" w14:textId="77777777" w:rsidR="00A36FFE" w:rsidRPr="00CA6E0C" w:rsidRDefault="00A36FFE" w:rsidP="008972E0">
            <w:pPr>
              <w:ind w:left="720" w:hanging="720"/>
              <w:rPr>
                <w:ins w:id="409" w:author="Tony Fast" w:date="2013-11-14T17:07:00Z"/>
                <w:sz w:val="20"/>
                <w:szCs w:val="20"/>
              </w:rPr>
              <w:pPrChange w:id="410" w:author="Tony Fast" w:date="2013-11-14T17:08:00Z">
                <w:pPr>
                  <w:ind w:hanging="720"/>
                </w:pPr>
              </w:pPrChange>
            </w:pPr>
            <w:ins w:id="411" w:author="Tony Fast" w:date="2013-11-14T17:07:00Z">
              <w:r w:rsidRPr="00CA6E0C">
                <w:rPr>
                  <w:sz w:val="20"/>
                  <w:szCs w:val="20"/>
                </w:rPr>
                <w:t xml:space="preserve">For local state index </w:t>
              </w:r>
              <m:oMath>
                <m:r>
                  <w:rPr>
                    <w:rFonts w:ascii="Cambria Math" w:hAnsi="Cambria Math"/>
                    <w:sz w:val="20"/>
                    <w:szCs w:val="20"/>
                  </w:rPr>
                  <m:t>h</m:t>
                </m:r>
              </m:oMath>
            </w:ins>
          </w:p>
          <w:p w14:paraId="5187CD32" w14:textId="77777777" w:rsidR="00A36FFE" w:rsidRPr="00CA6E0C" w:rsidRDefault="00A36FFE" w:rsidP="008972E0">
            <w:pPr>
              <w:ind w:left="720" w:hanging="720"/>
              <w:rPr>
                <w:ins w:id="412" w:author="Tony Fast" w:date="2013-11-14T17:07:00Z"/>
                <w:sz w:val="20"/>
                <w:szCs w:val="20"/>
              </w:rPr>
              <w:pPrChange w:id="413" w:author="Tony Fast" w:date="2013-11-14T17:08:00Z">
                <w:pPr>
                  <w:ind w:hanging="720"/>
                </w:pPr>
              </w:pPrChange>
            </w:pPr>
            <w:ins w:id="414" w:author="Tony Fast" w:date="2013-11-14T17:07:00Z">
              <w:r w:rsidRPr="00CA6E0C">
                <w:rPr>
                  <w:sz w:val="20"/>
                  <w:szCs w:val="20"/>
                </w:rPr>
                <w:tab/>
                <w:t xml:space="preserve">For local state index </w:t>
              </w:r>
              <m:oMath>
                <m:r>
                  <w:rPr>
                    <w:rFonts w:ascii="Cambria Math" w:hAnsi="Cambria Math"/>
                    <w:sz w:val="20"/>
                    <w:szCs w:val="20"/>
                  </w:rPr>
                  <m:t>h</m:t>
                </m:r>
                <m:r>
                  <w:rPr>
                    <w:rFonts w:ascii="Cambria Math" w:hAnsi="Cambria Math" w:hint="eastAsia"/>
                    <w:sz w:val="20"/>
                    <w:szCs w:val="20"/>
                  </w:rPr>
                  <m:t>'</m:t>
                </m:r>
              </m:oMath>
            </w:ins>
          </w:p>
          <w:p w14:paraId="61D7DB0B" w14:textId="77777777" w:rsidR="00A36FFE" w:rsidRPr="00CA6E0C" w:rsidRDefault="00A36FFE" w:rsidP="008972E0">
            <w:pPr>
              <w:ind w:left="2160" w:hanging="720"/>
              <w:rPr>
                <w:ins w:id="415" w:author="Tony Fast" w:date="2013-11-14T17:07:00Z"/>
                <w:sz w:val="20"/>
                <w:szCs w:val="20"/>
              </w:rPr>
              <w:pPrChange w:id="416" w:author="Tony Fast" w:date="2013-11-14T17:08:00Z">
                <w:pPr>
                  <w:ind w:left="1440" w:hanging="720"/>
                </w:pPr>
              </w:pPrChange>
            </w:pPr>
            <w:ins w:id="417" w:author="Tony Fast" w:date="2013-11-14T17:07:00Z">
              <w:r w:rsidRPr="00CA6E0C">
                <w:rPr>
                  <w:sz w:val="20"/>
                  <w:szCs w:val="20"/>
                </w:rPr>
                <w:t xml:space="preserve">Pad Microstructure Function signal </w:t>
              </w:r>
              <m:oMath>
                <m:r>
                  <w:rPr>
                    <w:rFonts w:ascii="Cambria Math" w:hAnsi="Cambria Math"/>
                    <w:sz w:val="20"/>
                    <w:szCs w:val="20"/>
                  </w:rPr>
                  <m:t>h</m:t>
                </m:r>
              </m:oMath>
              <w:r w:rsidRPr="00CA6E0C">
                <w:rPr>
                  <w:sz w:val="20"/>
                  <w:szCs w:val="20"/>
                </w:rPr>
                <w:t xml:space="preserve"> in each non-periodic spatial dimension with zeros</w:t>
              </w:r>
            </w:ins>
          </w:p>
          <w:p w14:paraId="30FB13B5" w14:textId="2C5E6E17" w:rsidR="00A36FFE" w:rsidRPr="00CA6E0C" w:rsidRDefault="00A36FFE" w:rsidP="008972E0">
            <w:pPr>
              <w:ind w:left="2160" w:hanging="720"/>
              <w:rPr>
                <w:ins w:id="418" w:author="Tony Fast" w:date="2013-11-14T17:07:00Z"/>
                <w:sz w:val="20"/>
                <w:szCs w:val="20"/>
              </w:rPr>
              <w:pPrChange w:id="419" w:author="Tony Fast" w:date="2013-11-14T17:08:00Z">
                <w:pPr>
                  <w:ind w:left="720"/>
                </w:pPr>
              </w:pPrChange>
            </w:pPr>
            <w:ins w:id="420" w:author="Tony Fast" w:date="2013-11-14T17:07:00Z">
              <w:r w:rsidRPr="00CA6E0C">
                <w:rPr>
                  <w:sz w:val="20"/>
                  <w:szCs w:val="20"/>
                </w:rPr>
                <w:t xml:space="preserve">Pad Microstructure Function signal </w:t>
              </w:r>
              <m:oMath>
                <m:r>
                  <w:rPr>
                    <w:rFonts w:ascii="Cambria Math" w:hAnsi="Cambria Math"/>
                    <w:sz w:val="20"/>
                    <w:szCs w:val="20"/>
                  </w:rPr>
                  <m:t>h'</m:t>
                </m:r>
              </m:oMath>
              <w:r w:rsidRPr="00CA6E0C">
                <w:rPr>
                  <w:sz w:val="20"/>
                  <w:szCs w:val="20"/>
                </w:rPr>
                <w:t xml:space="preserve"> in each non-periodic spatial dimension with </w:t>
              </w:r>
              <w:r w:rsidR="0017526F" w:rsidRPr="00CA6E0C">
                <w:rPr>
                  <w:sz w:val="20"/>
                  <w:szCs w:val="20"/>
                </w:rPr>
                <w:t xml:space="preserve">  </w:t>
              </w:r>
              <w:r w:rsidRPr="00CA6E0C">
                <w:rPr>
                  <w:sz w:val="20"/>
                  <w:szCs w:val="20"/>
                </w:rPr>
                <w:t>zeros</w:t>
              </w:r>
            </w:ins>
          </w:p>
          <w:p w14:paraId="2B2FD102" w14:textId="77777777" w:rsidR="00A36FFE" w:rsidRPr="00CA6E0C" w:rsidRDefault="00A36FFE" w:rsidP="008972E0">
            <w:pPr>
              <w:ind w:left="720" w:hanging="720"/>
              <w:rPr>
                <w:ins w:id="421" w:author="Tony Fast" w:date="2013-11-14T17:07:00Z"/>
                <w:sz w:val="20"/>
                <w:szCs w:val="20"/>
              </w:rPr>
              <w:pPrChange w:id="422" w:author="Tony Fast" w:date="2013-11-14T17:08:00Z">
                <w:pPr>
                  <w:ind w:hanging="720"/>
                </w:pPr>
              </w:pPrChange>
            </w:pPr>
            <w:ins w:id="423" w:author="Tony Fast" w:date="2013-11-14T17:07:00Z">
              <w:r w:rsidRPr="00CA6E0C">
                <w:rPr>
                  <w:sz w:val="20"/>
                  <w:szCs w:val="20"/>
                </w:rPr>
                <w:tab/>
              </w:r>
              <w:r w:rsidRPr="00CA6E0C">
                <w:rPr>
                  <w:sz w:val="20"/>
                  <w:szCs w:val="20"/>
                </w:rPr>
                <w:tab/>
                <w:t xml:space="preserve">Fast Fourier Transform padded signal </w:t>
              </w:r>
              <m:oMath>
                <m:r>
                  <w:rPr>
                    <w:rFonts w:ascii="Cambria Math" w:hAnsi="Cambria Math"/>
                    <w:sz w:val="20"/>
                    <w:szCs w:val="20"/>
                  </w:rPr>
                  <m:t>h</m:t>
                </m:r>
              </m:oMath>
            </w:ins>
          </w:p>
          <w:p w14:paraId="647213CA" w14:textId="77777777" w:rsidR="00A36FFE" w:rsidRPr="00CA6E0C" w:rsidRDefault="00A36FFE" w:rsidP="008972E0">
            <w:pPr>
              <w:ind w:left="720" w:hanging="720"/>
              <w:rPr>
                <w:ins w:id="424" w:author="Tony Fast" w:date="2013-11-14T17:07:00Z"/>
                <w:sz w:val="20"/>
                <w:szCs w:val="20"/>
              </w:rPr>
              <w:pPrChange w:id="425" w:author="Tony Fast" w:date="2013-11-14T17:08:00Z">
                <w:pPr>
                  <w:ind w:hanging="720"/>
                </w:pPr>
              </w:pPrChange>
            </w:pPr>
            <w:ins w:id="426" w:author="Tony Fast" w:date="2013-11-14T17:07:00Z">
              <w:r w:rsidRPr="00CA6E0C">
                <w:rPr>
                  <w:sz w:val="20"/>
                  <w:szCs w:val="20"/>
                </w:rPr>
                <w:tab/>
              </w:r>
              <w:r w:rsidRPr="00CA6E0C">
                <w:rPr>
                  <w:sz w:val="20"/>
                  <w:szCs w:val="20"/>
                </w:rPr>
                <w:tab/>
                <w:t xml:space="preserve">Fast Fourier Transform padded signal </w:t>
              </w:r>
              <m:oMath>
                <m:r>
                  <w:rPr>
                    <w:rFonts w:ascii="Cambria Math" w:hAnsi="Cambria Math"/>
                    <w:sz w:val="20"/>
                    <w:szCs w:val="20"/>
                  </w:rPr>
                  <m:t>h'</m:t>
                </m:r>
              </m:oMath>
            </w:ins>
          </w:p>
          <w:p w14:paraId="076E12F7" w14:textId="77777777" w:rsidR="00A36FFE" w:rsidRPr="00CA6E0C" w:rsidRDefault="00A36FFE" w:rsidP="008972E0">
            <w:pPr>
              <w:ind w:left="720" w:hanging="720"/>
              <w:rPr>
                <w:ins w:id="427" w:author="Tony Fast" w:date="2013-11-14T17:07:00Z"/>
                <w:sz w:val="20"/>
                <w:szCs w:val="20"/>
              </w:rPr>
              <w:pPrChange w:id="428" w:author="Tony Fast" w:date="2013-11-14T17:08:00Z">
                <w:pPr>
                  <w:ind w:hanging="720"/>
                </w:pPr>
              </w:pPrChange>
            </w:pPr>
            <w:ins w:id="429" w:author="Tony Fast" w:date="2013-11-14T17:07:00Z">
              <w:r w:rsidRPr="00CA6E0C">
                <w:rPr>
                  <w:sz w:val="20"/>
                  <w:szCs w:val="20"/>
                </w:rPr>
                <w:tab/>
              </w:r>
              <w:r w:rsidRPr="00CA6E0C">
                <w:rPr>
                  <w:sz w:val="20"/>
                  <w:szCs w:val="20"/>
                </w:rPr>
                <w:tab/>
                <w:t xml:space="preserve">Element-wise multiplication of the Fast Fourier Transforms of </w:t>
              </w:r>
              <m:oMath>
                <m:r>
                  <w:rPr>
                    <w:rFonts w:ascii="Cambria Math" w:hAnsi="Cambria Math"/>
                    <w:sz w:val="20"/>
                    <w:szCs w:val="20"/>
                  </w:rPr>
                  <m:t>h</m:t>
                </m:r>
              </m:oMath>
              <w:r w:rsidRPr="00CA6E0C">
                <w:rPr>
                  <w:sz w:val="20"/>
                  <w:szCs w:val="20"/>
                </w:rPr>
                <w:t xml:space="preserve"> and </w:t>
              </w:r>
              <m:oMath>
                <m:r>
                  <w:rPr>
                    <w:rFonts w:ascii="Cambria Math" w:hAnsi="Cambria Math"/>
                    <w:sz w:val="20"/>
                    <w:szCs w:val="20"/>
                  </w:rPr>
                  <m:t>h'</m:t>
                </m:r>
              </m:oMath>
            </w:ins>
          </w:p>
          <w:p w14:paraId="24DA3465" w14:textId="77777777" w:rsidR="00A36FFE" w:rsidRPr="00CA6E0C" w:rsidRDefault="00A36FFE" w:rsidP="008972E0">
            <w:pPr>
              <w:ind w:left="720" w:hanging="720"/>
              <w:jc w:val="both"/>
              <w:rPr>
                <w:sz w:val="20"/>
                <w:szCs w:val="20"/>
              </w:rPr>
              <w:pPrChange w:id="430" w:author="Tony Fast" w:date="2013-11-14T17:08:00Z">
                <w:pPr>
                  <w:ind w:hanging="720"/>
                  <w:jc w:val="both"/>
                </w:pPr>
              </w:pPrChange>
            </w:pPr>
            <w:ins w:id="431" w:author="Tony Fast" w:date="2013-11-14T17:07:00Z">
              <w:r w:rsidRPr="00CA6E0C">
                <w:rPr>
                  <w:sz w:val="20"/>
                  <w:szCs w:val="20"/>
                </w:rPr>
                <w:tab/>
              </w:r>
              <w:r w:rsidRPr="00CA6E0C">
                <w:rPr>
                  <w:sz w:val="20"/>
                  <w:szCs w:val="20"/>
                </w:rPr>
                <w:tab/>
                <w:t>Inverse Fourier Transform element-wise multiplication</w:t>
              </w:r>
            </w:ins>
          </w:p>
          <w:p w14:paraId="3AE72D51" w14:textId="67810593" w:rsidR="002C634A" w:rsidRPr="00CA6E0C" w:rsidRDefault="002C634A" w:rsidP="002C634A">
            <w:pPr>
              <w:ind w:left="720" w:hanging="720"/>
              <w:jc w:val="both"/>
              <w:rPr>
                <w:ins w:id="432" w:author="Tony Fast" w:date="2013-11-14T17:07:00Z"/>
                <w:sz w:val="20"/>
                <w:szCs w:val="20"/>
              </w:rPr>
            </w:pPr>
            <w:r w:rsidRPr="00CA6E0C">
              <w:rPr>
                <w:sz w:val="20"/>
                <w:szCs w:val="20"/>
              </w:rPr>
              <w:t xml:space="preserve">Return </w:t>
            </w:r>
            <w:r w:rsidR="0042644D">
              <w:rPr>
                <w:sz w:val="20"/>
                <w:szCs w:val="20"/>
              </w:rPr>
              <w:t>Cumulative</w:t>
            </w:r>
            <w:r w:rsidRPr="00CA6E0C">
              <w:rPr>
                <w:sz w:val="20"/>
                <w:szCs w:val="20"/>
              </w:rPr>
              <w:t xml:space="preserve"> Sum of True Events in the Numerator</w:t>
            </w:r>
          </w:p>
          <w:p w14:paraId="4F461F84" w14:textId="77777777" w:rsidR="004824E6" w:rsidRPr="00CA6E0C" w:rsidRDefault="004824E6" w:rsidP="00621DB3">
            <w:pPr>
              <w:rPr>
                <w:ins w:id="433" w:author="Tony Fast" w:date="2013-11-07T22:32:00Z"/>
                <w:sz w:val="20"/>
                <w:szCs w:val="20"/>
              </w:rPr>
            </w:pPr>
          </w:p>
        </w:tc>
      </w:tr>
    </w:tbl>
    <w:p w14:paraId="0DAB2155" w14:textId="6FE9D62D" w:rsidR="004824E6" w:rsidRDefault="00F30A09" w:rsidP="00127F02">
      <w:pPr>
        <w:jc w:val="both"/>
        <w:rPr>
          <w:ins w:id="434" w:author="Tony Fast" w:date="2013-11-07T22:32:00Z"/>
        </w:rPr>
      </w:pPr>
      <w:ins w:id="435" w:author="Tony Fast" w:date="2013-11-07T22:32:00Z">
        <w:r>
          <w:t>Table YY</w:t>
        </w:r>
      </w:ins>
    </w:p>
    <w:p w14:paraId="7044E3C8" w14:textId="77777777" w:rsidR="004824E6" w:rsidRDefault="004824E6" w:rsidP="00127F02">
      <w:pPr>
        <w:jc w:val="both"/>
      </w:pPr>
    </w:p>
    <w:p w14:paraId="54D1510F" w14:textId="2E6CB611" w:rsidR="00AA5CBA" w:rsidRPr="00EE3121" w:rsidRDefault="001A647F" w:rsidP="00AA5CBA">
      <w:pPr>
        <w:jc w:val="both"/>
      </w:pPr>
      <w:r w:rsidRPr="00EE3121">
        <w:t>2.2</w:t>
      </w:r>
      <w:r w:rsidR="00AA5CBA" w:rsidRPr="00EE3121">
        <w:t xml:space="preserve"> The Denominator – </w:t>
      </w:r>
      <w:r w:rsidR="00F974EC" w:rsidRPr="00EE3121">
        <w:t>A Generalized Approach to Normalize Spatial Statistics</w:t>
      </w:r>
    </w:p>
    <w:p w14:paraId="6C6E767D" w14:textId="0DE1E7F9" w:rsidR="00BF3A7C" w:rsidRDefault="00BF3A7C" w:rsidP="00B7202B">
      <w:pPr>
        <w:ind w:firstLine="720"/>
        <w:jc w:val="both"/>
      </w:pPr>
      <w:r>
        <w:t xml:space="preserve">To cast the </w:t>
      </w:r>
      <w:r w:rsidR="00F7577C">
        <w:t>correlations</w:t>
      </w:r>
      <w:r>
        <w:t xml:space="preserve"> as a probability, </w:t>
      </w:r>
      <w:r w:rsidR="001C3223">
        <w:t>the cumulative sum of probabilities in the numerator must be normalized</w:t>
      </w:r>
      <w:r w:rsidR="00611AE5">
        <w:t>.</w:t>
      </w:r>
      <w:r>
        <w:t xml:space="preserve"> </w:t>
      </w:r>
      <w:r w:rsidR="00A25486">
        <w:t xml:space="preserve">  </w:t>
      </w:r>
      <m:oMath>
        <m:sSubSup>
          <m:sSubSupPr>
            <m:ctrlPr>
              <w:ins w:id="436" w:author="Tony Fast" w:date="2013-11-14T17:42:00Z">
                <w:rPr>
                  <w:rFonts w:ascii="Cambria Math" w:hAnsi="Cambria Math"/>
                  <w:i/>
                </w:rPr>
              </w:ins>
            </m:ctrlPr>
          </m:sSubSupPr>
          <m:e>
            <w:ins w:id="437" w:author="Tony Fast" w:date="2013-11-14T17:42:00Z">
              <m:r>
                <w:rPr>
                  <w:rFonts w:ascii="Cambria Math" w:hAnsi="Cambria Math"/>
                </w:rPr>
                <m:t>S</m:t>
              </m:r>
            </w:ins>
          </m:e>
          <m:sub>
            <w:ins w:id="438" w:author="Tony Fast" w:date="2013-11-14T17:42:00Z">
              <m:r>
                <w:rPr>
                  <w:rFonts w:ascii="Cambria Math" w:hAnsi="Cambria Math"/>
                </w:rPr>
                <m:t>t</m:t>
              </m:r>
            </w:ins>
          </m:sub>
          <m:sup>
            <w:ins w:id="439" w:author="Tony Fast" w:date="2013-11-14T17:42:00Z">
              <m:r>
                <w:rPr>
                  <w:rFonts w:ascii="Cambria Math" w:hAnsi="Cambria Math"/>
                </w:rPr>
                <m:t>ii'</m:t>
              </m:r>
            </w:ins>
          </m:sup>
        </m:sSubSup>
        <m:sSubSup>
          <m:sSubSupPr>
            <m:ctrlPr>
              <w:del w:id="440" w:author="Tony Fast" w:date="2013-11-14T17:42:00Z">
                <w:rPr>
                  <w:rFonts w:ascii="Cambria Math" w:hAnsi="Cambria Math"/>
                  <w:i/>
                </w:rPr>
              </w:del>
            </m:ctrlPr>
          </m:sSubSupPr>
          <m:e>
            <w:del w:id="441" w:author="Tony Fast" w:date="2013-11-14T17:42:00Z">
              <m:r>
                <w:rPr>
                  <w:rFonts w:ascii="Cambria Math" w:hAnsi="Cambria Math"/>
                </w:rPr>
                <m:t>S</m:t>
              </m:r>
            </w:del>
          </m:e>
          <m:sub>
            <w:del w:id="442" w:author="Tony Fast" w:date="2013-11-14T17:42:00Z">
              <m:r>
                <w:rPr>
                  <w:rFonts w:ascii="Cambria Math" w:hAnsi="Cambria Math"/>
                </w:rPr>
                <m:t>t</m:t>
              </m:r>
            </w:del>
          </m:sub>
          <m:sup>
            <w:del w:id="443" w:author="Tony Fast" w:date="2013-11-14T17:42:00Z">
              <m:r>
                <w:rPr>
                  <w:rFonts w:ascii="Cambria Math" w:hAnsi="Cambria Math"/>
                </w:rPr>
                <m:t xml:space="preserve"> </m:t>
              </m:r>
            </w:del>
          </m:sup>
        </m:sSubSup>
      </m:oMath>
      <w:r w:rsidR="00A25486">
        <w:t xml:space="preserve"> is the number of samples </w:t>
      </w:r>
      <w:r w:rsidR="00067090">
        <w:t xml:space="preserve">taken by </w:t>
      </w:r>
      <w:r w:rsidR="00A25486">
        <w:t xml:space="preserve">a vector </w:t>
      </w:r>
      <w:r w:rsidR="0056051D">
        <w:t xml:space="preserve">indexed </w:t>
      </w:r>
      <w:r w:rsidR="00A25486">
        <w:t xml:space="preserve">by </w:t>
      </w:r>
      <m:oMath>
        <m:r>
          <w:rPr>
            <w:rFonts w:ascii="Cambria Math" w:hAnsi="Cambria Math"/>
          </w:rPr>
          <m:t>t</m:t>
        </m:r>
      </m:oMath>
      <w:ins w:id="444" w:author="Tony Fast" w:date="2013-11-14T17:42:00Z">
        <w:r w:rsidR="00631C31">
          <w:t xml:space="preserve"> for local states in the numerator </w:t>
        </w:r>
        <m:oMath>
          <m:r>
            <w:rPr>
              <w:rFonts w:ascii="Cambria Math" w:hAnsi="Cambria Math"/>
            </w:rPr>
            <m:t>h</m:t>
          </m:r>
        </m:oMath>
        <w:r w:rsidR="00631C31">
          <w:t xml:space="preserve"> and </w:t>
        </w:r>
        <m:oMath>
          <m:r>
            <w:rPr>
              <w:rFonts w:ascii="Cambria Math" w:hAnsi="Cambria Math"/>
            </w:rPr>
            <m:t>h'</m:t>
          </m:r>
        </m:oMath>
        <w:r w:rsidR="00631C31">
          <w:t xml:space="preserve"> derived from signals </w:t>
        </w:r>
      </w:ins>
      <w:ins w:id="445" w:author="Tony Fast" w:date="2013-11-14T17:43:00Z">
        <m:oMath>
          <m:r>
            <w:rPr>
              <w:rFonts w:ascii="Cambria Math" w:hAnsi="Cambria Math"/>
            </w:rPr>
            <m:t>i</m:t>
          </m:r>
        </m:oMath>
        <w:r w:rsidR="00631C31">
          <w:t xml:space="preserve"> and </w:t>
        </w:r>
        <m:oMath>
          <m:r>
            <w:rPr>
              <w:rFonts w:ascii="Cambria Math" w:hAnsi="Cambria Math"/>
            </w:rPr>
            <m:t>i'</m:t>
          </m:r>
        </m:oMath>
        <w:r w:rsidR="00FC390D">
          <w:t>, res</w:t>
        </w:r>
        <w:r w:rsidR="00631C31">
          <w:t>pectively</w:t>
        </w:r>
      </w:ins>
      <w:r w:rsidR="0090722B">
        <w:t>.</w:t>
      </w:r>
      <w:r w:rsidR="005B2DBD">
        <w:t xml:space="preserve">  The simplest </w:t>
      </w:r>
      <w:del w:id="446" w:author="Tony Fast" w:date="2013-11-14T17:43:00Z">
        <w:r w:rsidR="005B2DBD" w:rsidDel="00FC390D">
          <w:delText>set of statistics to normalize</w:delText>
        </w:r>
      </w:del>
      <w:ins w:id="447" w:author="Tony Fast" w:date="2013-11-14T17:43:00Z">
        <w:r w:rsidR="00FC390D">
          <w:t xml:space="preserve">normalization criteria </w:t>
        </w:r>
      </w:ins>
      <w:del w:id="448" w:author="Tony Fast" w:date="2013-11-14T17:43:00Z">
        <w:r w:rsidR="005B2DBD" w:rsidDel="00BE1EC6">
          <w:delText xml:space="preserve"> is a dataset where each piece of material information is assumed to be complete</w:delText>
        </w:r>
      </w:del>
      <w:ins w:id="449" w:author="Tony Fast" w:date="2013-11-14T17:43:00Z">
        <w:r w:rsidR="00BE1EC6">
          <w:t>occurs when complete material information is provided</w:t>
        </w:r>
      </w:ins>
      <w:r w:rsidR="005B2DBD">
        <w:t xml:space="preserve">, or a weight,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=1</m:t>
        </m:r>
      </m:oMath>
      <w:r w:rsidR="005B2DBD">
        <w:t xml:space="preserve">, </w:t>
      </w:r>
      <w:r w:rsidR="00CE54A6">
        <w:t>such that</w:t>
      </w:r>
      <w:r w:rsidR="00D62117">
        <w:t xml:space="preserve"> </w:t>
      </w:r>
      <m:oMath>
        <m:r>
          <w:rPr>
            <w:rFonts w:ascii="Cambria Math" w:hAnsi="Cambria Math"/>
          </w:rPr>
          <m:t>∀s,i</m:t>
        </m:r>
      </m:oMath>
      <w:r w:rsidR="005B2DBD">
        <w:t>.</w:t>
      </w:r>
      <w:r w:rsidR="00317E1A">
        <w:t xml:space="preserve">  Traditionally, </w:t>
      </w:r>
      <w:r w:rsidR="00D04CF5">
        <w:t>this normalization</w:t>
      </w:r>
      <w:r w:rsidR="00E579B7">
        <w:t xml:space="preserve"> (for complete non-periodic information)</w:t>
      </w:r>
      <w:r w:rsidR="00D04CF5">
        <w:t xml:space="preserve"> is computed using the following relationship</w:t>
      </w:r>
    </w:p>
    <w:p w14:paraId="0BCE18A4" w14:textId="03673872" w:rsidR="00512F02" w:rsidRPr="0004181D" w:rsidRDefault="00621DB3" w:rsidP="00127F02">
      <w:pPr>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 xml:space="preserve"> </m:t>
              </m:r>
            </m:sup>
          </m:sSubSup>
          <m:r>
            <w:rPr>
              <w:rFonts w:ascii="Cambria Math" w:hAnsi="Cambria Math"/>
            </w:rPr>
            <m:t>=</m:t>
          </m:r>
          <m:nary>
            <m:naryPr>
              <m:chr m:val="∏"/>
              <m:limLoc m:val="undOvr"/>
              <m:ctrlPr>
                <w:rPr>
                  <w:rFonts w:ascii="Cambria Math" w:hAnsi="Cambria Math"/>
                  <w:i/>
                </w:rPr>
              </m:ctrlPr>
            </m:naryPr>
            <m:sub>
              <w:ins w:id="450" w:author="Tony Fast" w:date="2013-11-14T17:44:00Z">
                <m:r>
                  <w:rPr>
                    <w:rFonts w:ascii="Cambria Math" w:hAnsi="Cambria Math"/>
                  </w:rPr>
                  <m:t>j</m:t>
                </m:r>
              </w:ins>
              <w:del w:id="451" w:author="Tony Fast" w:date="2013-11-14T17:44:00Z">
                <m:r>
                  <w:rPr>
                    <w:rFonts w:ascii="Cambria Math" w:hAnsi="Cambria Math"/>
                  </w:rPr>
                  <m:t>i</m:t>
                </m:r>
              </w:del>
              <m:r>
                <w:rPr>
                  <w:rFonts w:ascii="Cambria Math" w:hAnsi="Cambria Math"/>
                </w:rPr>
                <m:t>=1</m:t>
              </m:r>
            </m:sub>
            <m:sup>
              <m:r>
                <w:rPr>
                  <w:rFonts w:ascii="Cambria Math" w:hAnsi="Cambria Math"/>
                </w:rPr>
                <m:t>d</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w:del w:id="452" w:author="Tony Fast" w:date="2013-11-14T17:44:00Z">
                        <m:r>
                          <w:rPr>
                            <w:rFonts w:ascii="Cambria Math" w:hAnsi="Cambria Math"/>
                          </w:rPr>
                          <m:t>i</m:t>
                        </m:r>
                      </w:del>
                      <w:ins w:id="453" w:author="Tony Fast" w:date="2013-11-14T17:44:00Z">
                        <m:r>
                          <w:rPr>
                            <w:rFonts w:ascii="Cambria Math" w:hAnsi="Cambria Math"/>
                          </w:rPr>
                          <m:t>j</m:t>
                        </m:r>
                      </w:ins>
                    </m:sub>
                  </m:sSub>
                  <m:r>
                    <w:rPr>
                      <w:rFonts w:ascii="Cambria Math" w:hAnsi="Cambria Math"/>
                    </w:rPr>
                    <m:t>-</m:t>
                  </m:r>
                  <m:sSub>
                    <m:sSubPr>
                      <m:ctrlPr>
                        <w:rPr>
                          <w:rFonts w:ascii="Cambria Math" w:hAnsi="Cambria Math"/>
                          <w:i/>
                        </w:rPr>
                      </m:ctrlPr>
                    </m:sSubPr>
                    <m:e>
                      <m:r>
                        <w:rPr>
                          <w:rFonts w:ascii="Cambria Math" w:hAnsi="Cambria Math"/>
                        </w:rPr>
                        <m:t>t</m:t>
                      </m:r>
                    </m:e>
                    <m:sub>
                      <w:del w:id="454" w:author="Tony Fast" w:date="2013-11-14T17:44:00Z">
                        <m:r>
                          <w:rPr>
                            <w:rFonts w:ascii="Cambria Math" w:hAnsi="Cambria Math"/>
                          </w:rPr>
                          <m:t>i</m:t>
                        </m:r>
                      </w:del>
                      <w:ins w:id="455" w:author="Tony Fast" w:date="2013-11-14T17:44:00Z">
                        <m:r>
                          <w:rPr>
                            <w:rFonts w:ascii="Cambria Math" w:hAnsi="Cambria Math"/>
                          </w:rPr>
                          <m:t>j</m:t>
                        </m:r>
                      </w:ins>
                    </m:sub>
                  </m:sSub>
                </m:e>
              </m:d>
            </m:e>
          </m:nary>
        </m:oMath>
      </m:oMathPara>
    </w:p>
    <w:p w14:paraId="04C59A49" w14:textId="7B78775F" w:rsidR="00182634" w:rsidRDefault="0004181D" w:rsidP="00127F02">
      <w:pPr>
        <w:jc w:val="both"/>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size of the sample volume and length of the vector in the </w:t>
      </w:r>
      <w:del w:id="456" w:author="Tony Fast" w:date="2013-11-14T17:44:00Z">
        <m:oMath>
          <m:r>
            <w:rPr>
              <w:rFonts w:ascii="Cambria Math" w:hAnsi="Cambria Math"/>
            </w:rPr>
            <m:t>i</m:t>
          </m:r>
        </m:oMath>
      </w:del>
      <w:ins w:id="457" w:author="Tony Fast" w:date="2013-11-14T17:44:00Z">
        <m:oMath>
          <m:r>
            <w:rPr>
              <w:rFonts w:ascii="Cambria Math" w:hAnsi="Cambria Math"/>
            </w:rPr>
            <m:t>j</m:t>
          </m:r>
        </m:oMath>
      </w:ins>
      <w:r w:rsidRPr="0004181D">
        <w:rPr>
          <w:vertAlign w:val="superscript"/>
        </w:rPr>
        <w:t>th</w:t>
      </w:r>
      <w:r>
        <w:t xml:space="preserve"> </w:t>
      </w:r>
      <w:r w:rsidR="0083289B">
        <w:t>dimension</w:t>
      </w:r>
      <w:r w:rsidR="001015FF">
        <w:t>, respectively</w:t>
      </w:r>
      <w:r>
        <w:t>.</w:t>
      </w:r>
      <w:r w:rsidR="00A5522B">
        <w:t xml:space="preserve">  This relationship is only useful for complete </w:t>
      </w:r>
      <w:del w:id="458" w:author="Tony Fast" w:date="2013-11-07T22:25:00Z">
        <w:r w:rsidR="00A5522B" w:rsidDel="00D77DCF">
          <w:delText xml:space="preserve">cuboidal </w:delText>
        </w:r>
        <w:r w:rsidR="00004609" w:rsidDel="00D77DCF">
          <w:delText>microstructure functions</w:delText>
        </w:r>
      </w:del>
      <w:ins w:id="459" w:author="Tony Fast" w:date="2013-11-07T22:25:00Z">
        <w:r w:rsidR="00D77DCF">
          <w:t>material information</w:t>
        </w:r>
      </w:ins>
      <w:r w:rsidR="00A5522B">
        <w:t>.</w:t>
      </w:r>
      <w:r w:rsidR="00AD5FB9">
        <w:t xml:space="preserve">  This relationship provides a count of vectors of length </w:t>
      </w:r>
      <m:oMath>
        <m:r>
          <w:rPr>
            <w:rFonts w:ascii="Cambria Math" w:hAnsi="Cambria Math"/>
          </w:rPr>
          <m:t>t</m:t>
        </m:r>
      </m:oMath>
      <w:r w:rsidR="00AD5FB9">
        <w:t xml:space="preserve"> that are sampled </w:t>
      </w:r>
      <w:r w:rsidR="00582E1C">
        <w:t>when</w:t>
      </w:r>
      <w:r w:rsidR="00D16FFB">
        <w:t xml:space="preserve"> computing</w:t>
      </w:r>
      <w:r w:rsidR="00AD5FB9">
        <w:t xml:space="preserve"> non-periodic </w:t>
      </w:r>
      <w:r w:rsidR="00D16FFB">
        <w:t>statistics</w:t>
      </w:r>
      <w:r w:rsidR="00AD5FB9">
        <w:t xml:space="preserve">. </w:t>
      </w:r>
      <w:r w:rsidR="00686BEB">
        <w:t xml:space="preserve">For incomplete and partial datasets, a more generalized approach is necessary </w:t>
      </w:r>
      <w:r w:rsidR="00F90061">
        <w:t>for</w:t>
      </w:r>
      <w:r w:rsidR="00641984">
        <w:t xml:space="preserve"> the normalization</w:t>
      </w:r>
      <w:r w:rsidR="006E2719">
        <w:t>.</w:t>
      </w:r>
      <w:r w:rsidR="007169FF">
        <w:t xml:space="preserve">  </w:t>
      </w:r>
    </w:p>
    <w:p w14:paraId="59812FD1" w14:textId="40686D7E" w:rsidR="0004181D" w:rsidRDefault="00182634" w:rsidP="00395398">
      <w:pPr>
        <w:ind w:firstLine="720"/>
        <w:jc w:val="both"/>
      </w:pPr>
      <w:r>
        <w:lastRenderedPageBreak/>
        <w:t>In this paper, we restrict the normalization to partial datasets; a more complete definition for uncertain datasets will be presented in future work.</w:t>
      </w:r>
      <w:r w:rsidR="00C043C9">
        <w:t xml:space="preserve">  Partial datasets are defined by a </w:t>
      </w:r>
      <w:r w:rsidR="00BB2B78">
        <w:t>dataset with weights</w:t>
      </w:r>
      <w:r w:rsidR="00C043C9">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r>
              <w:rPr>
                <w:rFonts w:ascii="Cambria Math" w:hAnsi="Cambria Math"/>
              </w:rPr>
              <m:t>0,1</m:t>
            </m:r>
          </m:e>
        </m:d>
      </m:oMath>
      <w:r w:rsidR="00BB2B78">
        <w:t>; a complete dataset is a partial dataset.</w:t>
      </w:r>
      <w:r w:rsidR="00506876">
        <w:t xml:space="preserve">  The normalization for each vector is expressed as the convolution</w:t>
      </w:r>
    </w:p>
    <w:p w14:paraId="3D2F6E9E" w14:textId="1150F007" w:rsidR="00CF4714" w:rsidRPr="00A8564F" w:rsidRDefault="00621DB3" w:rsidP="00127F02">
      <w:pPr>
        <w:jc w:val="both"/>
      </w:pPr>
      <m:oMathPara>
        <m:oMath>
          <m:sSubSup>
            <m:sSubSupPr>
              <m:ctrlPr>
                <w:rPr>
                  <w:rFonts w:ascii="Cambria Math" w:hAnsi="Cambria Math"/>
                  <w:i/>
                </w:rPr>
              </m:ctrlPr>
            </m:sSubSupPr>
            <m:e>
              <m:r>
                <w:rPr>
                  <w:rFonts w:ascii="Cambria Math" w:hAnsi="Cambria Math"/>
                </w:rPr>
                <m:t>S</m:t>
              </m:r>
            </m:e>
            <m:sub>
              <m:r>
                <w:rPr>
                  <w:rFonts w:ascii="Cambria Math" w:hAnsi="Cambria Math"/>
                </w:rPr>
                <m:t>t</m:t>
              </m:r>
            </m:sub>
            <m:sup>
              <m:sSub>
                <m:sSubPr>
                  <m:ctrlPr>
                    <w:del w:id="460" w:author="Tony Fast" w:date="2013-11-14T17:44:00Z">
                      <w:rPr>
                        <w:rFonts w:ascii="Cambria Math" w:hAnsi="Cambria Math"/>
                        <w:i/>
                      </w:rPr>
                    </w:del>
                  </m:ctrlPr>
                </m:sSubPr>
                <m:e>
                  <w:del w:id="461" w:author="Tony Fast" w:date="2013-11-14T17:44:00Z">
                    <m:r>
                      <w:rPr>
                        <w:rFonts w:ascii="Cambria Math" w:hAnsi="Cambria Math"/>
                      </w:rPr>
                      <m:t>h</m:t>
                    </m:r>
                  </w:del>
                </m:e>
                <m:sub>
                  <w:del w:id="462" w:author="Tony Fast" w:date="2013-11-14T17:44:00Z">
                    <m:r>
                      <w:rPr>
                        <w:rFonts w:ascii="Cambria Math" w:hAnsi="Cambria Math"/>
                      </w:rPr>
                      <m:t>i</m:t>
                    </m:r>
                  </w:del>
                </m:sub>
              </m:sSub>
              <m:sSub>
                <m:sSubPr>
                  <m:ctrlPr>
                    <w:del w:id="463" w:author="Tony Fast" w:date="2013-11-14T17:44:00Z">
                      <w:rPr>
                        <w:rFonts w:ascii="Cambria Math" w:hAnsi="Cambria Math"/>
                        <w:i/>
                      </w:rPr>
                    </w:del>
                  </m:ctrlPr>
                </m:sSubPr>
                <m:e>
                  <w:del w:id="464" w:author="Tony Fast" w:date="2013-11-14T17:44:00Z">
                    <m:r>
                      <w:rPr>
                        <w:rFonts w:ascii="Cambria Math" w:hAnsi="Cambria Math"/>
                      </w:rPr>
                      <m:t>h</m:t>
                    </m:r>
                  </w:del>
                </m:e>
                <m:sub>
                  <w:del w:id="465" w:author="Tony Fast" w:date="2013-11-14T17:44:00Z">
                    <m:r>
                      <w:rPr>
                        <w:rFonts w:ascii="Cambria Math" w:hAnsi="Cambria Math"/>
                      </w:rPr>
                      <m:t>j</m:t>
                    </m:r>
                  </w:del>
                </m:sub>
              </m:sSub>
              <w:ins w:id="466" w:author="Tony Fast" w:date="2013-11-14T17:44:00Z">
                <m:r>
                  <w:rPr>
                    <w:rFonts w:ascii="Cambria Math" w:hAnsi="Cambria Math"/>
                  </w:rPr>
                  <m:t>ii'</m:t>
                </m:r>
              </w:ins>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sSubSup>
                <m:sSubSupPr>
                  <m:ctrlPr>
                    <w:rPr>
                      <w:rFonts w:ascii="Cambria Math" w:hAnsi="Cambria Math"/>
                      <w:i/>
                    </w:rPr>
                  </m:ctrlPr>
                </m:sSubSupPr>
                <m:e>
                  <m:r>
                    <w:rPr>
                      <w:rFonts w:ascii="Cambria Math" w:hAnsi="Cambria Math"/>
                    </w:rPr>
                    <m:t>w</m:t>
                  </m:r>
                </m:e>
                <m:sub>
                  <m:r>
                    <w:rPr>
                      <w:rFonts w:ascii="Cambria Math" w:hAnsi="Cambria Math"/>
                    </w:rPr>
                    <m:t>s+t</m:t>
                  </m:r>
                </m:sub>
                <m:sup>
                  <w:ins w:id="467" w:author="Tony Fast" w:date="2013-11-14T17:44:00Z">
                    <m:r>
                      <w:rPr>
                        <w:rFonts w:ascii="Cambria Math" w:hAnsi="Cambria Math"/>
                      </w:rPr>
                      <m:t>i'</m:t>
                    </m:r>
                  </w:ins>
                  <w:del w:id="468" w:author="Tony Fast" w:date="2013-11-14T17:44:00Z">
                    <m:r>
                      <w:rPr>
                        <w:rFonts w:ascii="Cambria Math" w:hAnsi="Cambria Math"/>
                      </w:rPr>
                      <m:t>j</m:t>
                    </m:r>
                  </w:del>
                </m:sup>
              </m:sSubSup>
            </m:e>
          </m:nary>
        </m:oMath>
      </m:oMathPara>
    </w:p>
    <w:p w14:paraId="6E272DB3" w14:textId="3CD0DFD7" w:rsidR="007169FF" w:rsidRDefault="003C0983" w:rsidP="00127F02">
      <w:pPr>
        <w:jc w:val="both"/>
      </w:pPr>
      <w:r>
        <w:t xml:space="preserve">where </w:t>
      </w: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m:t>
            </m:r>
          </m:sup>
        </m:sSubSup>
      </m:oMath>
      <w:r w:rsidR="00C125CA">
        <w:t xml:space="preserve"> </w:t>
      </w:r>
      <w:r w:rsidR="003D3479">
        <w:t xml:space="preserve">corresponds to the completeness of the </w:t>
      </w:r>
      <m:oMath>
        <m:r>
          <w:rPr>
            <w:rFonts w:ascii="Cambria Math" w:hAnsi="Cambria Math"/>
          </w:rPr>
          <m:t>i</m:t>
        </m:r>
      </m:oMath>
      <w:r w:rsidR="000F37CD" w:rsidRPr="0004181D">
        <w:rPr>
          <w:vertAlign w:val="superscript"/>
        </w:rPr>
        <w:t>th</w:t>
      </w:r>
      <w:r w:rsidR="000F37CD">
        <w:t xml:space="preserve"> tuple in the </w:t>
      </w:r>
      <w:r w:rsidR="0038616E">
        <w:t xml:space="preserve">raw </w:t>
      </w:r>
      <w:r w:rsidR="000F37CD">
        <w:t>material information.</w:t>
      </w:r>
      <w:r w:rsidR="004E41C9">
        <w:t xml:space="preserve">  FFT methods, again, enable a rapid computation of the</w:t>
      </w:r>
      <w:r w:rsidR="001E3526">
        <w:t xml:space="preserve"> convolution in the </w:t>
      </w:r>
      <w:r w:rsidR="004E41C9">
        <w:t>normalization</w:t>
      </w:r>
      <w:r w:rsidR="000A2FAB">
        <w:t xml:space="preserve"> of any partial dataset in a data-driven manner</w:t>
      </w:r>
      <w:r w:rsidR="0019758B">
        <w:t xml:space="preserve">.  </w:t>
      </w:r>
      <w:del w:id="469" w:author="Tony Fast" w:date="2013-11-14T17:45:00Z">
        <w:r w:rsidR="007169FF" w:rsidDel="00387B2F">
          <w:delText xml:space="preserve">This </w:delText>
        </w:r>
      </w:del>
      <w:ins w:id="470" w:author="Tony Fast" w:date="2013-11-14T17:45:00Z">
        <w:r w:rsidR="009A348F">
          <w:t>This approach to computing</w:t>
        </w:r>
        <w:r w:rsidR="00387B2F">
          <w:t xml:space="preserve"> the </w:t>
        </w:r>
        <w:r w:rsidR="009A348F">
          <w:t>denominator will support arbitrary sample geometries and sampling patterns</w:t>
        </w:r>
      </w:ins>
      <w:del w:id="471" w:author="Tony Fast" w:date="2013-11-14T17:45:00Z">
        <w:r w:rsidR="007169FF" w:rsidDel="00387B2F">
          <w:delText xml:space="preserve">normalization is amenable to </w:delText>
        </w:r>
        <w:r w:rsidR="00406FAF" w:rsidDel="00387B2F">
          <w:delText xml:space="preserve">regularly and </w:delText>
        </w:r>
        <w:r w:rsidR="007169FF" w:rsidDel="00387B2F">
          <w:delText>irregularly shaped spatial domains</w:delText>
        </w:r>
      </w:del>
      <w:r w:rsidR="007169FF">
        <w:t xml:space="preserve">.  For example, the reconstruction of micro-CT information often has a cylindrical shape as due to the sampling </w:t>
      </w:r>
      <w:r w:rsidR="00C77EEE">
        <w:t>pattern in the experimental.</w:t>
      </w:r>
      <w:r w:rsidR="005F4301">
        <w:t xml:space="preserve">  The prescribed normalization allows all of the available information to in the reconstructed image to be sampled for the spatial statistics without having to ignore information to suit the requirement of a complete cuboidal dataset</w:t>
      </w:r>
      <w:r w:rsidR="00A37F02">
        <w:t xml:space="preserve"> previously required</w:t>
      </w:r>
      <w:r w:rsidR="005F4301">
        <w:t>.</w:t>
      </w:r>
      <w:r w:rsidR="007169FF">
        <w:t xml:space="preserve"> </w:t>
      </w:r>
      <w:ins w:id="472" w:author="Tony Fast" w:date="2013-11-08T19:15:00Z">
        <w:r w:rsidR="00912E1D">
          <w:t xml:space="preserve"> Eq. uu is </w:t>
        </w:r>
      </w:ins>
      <w:ins w:id="473" w:author="Tony Fast" w:date="2013-11-08T19:16:00Z">
        <w:r w:rsidR="00856BD8">
          <w:t xml:space="preserve">a </w:t>
        </w:r>
      </w:ins>
      <w:ins w:id="474" w:author="Tony Fast" w:date="2013-11-08T19:15:00Z">
        <w:r w:rsidR="00912E1D">
          <w:t xml:space="preserve">generalized expression </w:t>
        </w:r>
      </w:ins>
      <w:ins w:id="475" w:author="Tony Fast" w:date="2013-11-08T19:16:00Z">
        <w:r w:rsidR="00726547">
          <w:t>for</w:t>
        </w:r>
      </w:ins>
      <w:ins w:id="476" w:author="Tony Fast" w:date="2013-11-08T19:15:00Z">
        <w:r w:rsidR="00912E1D">
          <w:t xml:space="preserve"> the denominator in the statistics; it will exactly reproduce the results the normalization in Eq. ww.</w:t>
        </w:r>
      </w:ins>
      <w:ins w:id="477" w:author="Tony Fast" w:date="2013-11-08T19:16:00Z">
        <w:r w:rsidR="00C15CEF">
          <w:t xml:space="preserve">  </w:t>
        </w:r>
        <w:r w:rsidR="000E49A5">
          <w:t>The normalization terms only need to be computed once for each local material state</w:t>
        </w:r>
      </w:ins>
      <w:ins w:id="478" w:author="Tony Fast" w:date="2013-11-14T17:46:00Z">
        <w:r w:rsidR="0021197B">
          <w:t xml:space="preserve">, </w:t>
        </w:r>
        <m:oMath>
          <m:r>
            <w:rPr>
              <w:rFonts w:ascii="Cambria Math" w:hAnsi="Cambria Math"/>
            </w:rPr>
            <m:t>i</m:t>
          </m:r>
        </m:oMath>
        <w:r w:rsidR="0021197B">
          <w:t>,</w:t>
        </w:r>
      </w:ins>
      <w:ins w:id="479" w:author="Tony Fast" w:date="2013-11-08T19:16:00Z">
        <w:r w:rsidR="000E49A5">
          <w:t xml:space="preserve"> while the numerator needs to </w:t>
        </w:r>
      </w:ins>
      <w:ins w:id="480" w:author="Tony Fast" w:date="2013-11-08T19:17:00Z">
        <w:r w:rsidR="000E49A5">
          <w:t>be computed for every local state index.</w:t>
        </w:r>
      </w:ins>
      <w:ins w:id="481" w:author="Tony Fast" w:date="2013-11-08T19:27:00Z">
        <w:r w:rsidR="007027F7">
          <w:t xml:space="preserve"> </w:t>
        </w:r>
      </w:ins>
      <w:ins w:id="482" w:author="Tony Fast" w:date="2013-11-14T17:47:00Z">
        <w:r w:rsidR="00B01199">
          <w:t xml:space="preserve">A pseudocode to compute the </w:t>
        </w:r>
        <w:r w:rsidR="001E01DF">
          <w:t>d</w:t>
        </w:r>
        <w:r w:rsidR="00B01199">
          <w:t>enominator of the spatial statistics is provided</w:t>
        </w:r>
        <w:r w:rsidR="001E01DF">
          <w:t xml:space="preserve"> in Table zz.</w:t>
        </w:r>
      </w:ins>
    </w:p>
    <w:p w14:paraId="0031C6E3" w14:textId="77777777" w:rsidR="00B9209D" w:rsidRDefault="00B9209D" w:rsidP="00127F02">
      <w:pPr>
        <w:jc w:val="both"/>
      </w:pPr>
    </w:p>
    <w:p w14:paraId="10A7B587" w14:textId="77777777" w:rsidR="00B9209D" w:rsidRDefault="00B9209D" w:rsidP="00127F02">
      <w:pPr>
        <w:jc w:val="both"/>
      </w:pPr>
    </w:p>
    <w:tbl>
      <w:tblPr>
        <w:tblStyle w:val="TableGrid"/>
        <w:tblW w:w="0" w:type="auto"/>
        <w:tblLook w:val="04A0" w:firstRow="1" w:lastRow="0" w:firstColumn="1" w:lastColumn="0" w:noHBand="0" w:noVBand="1"/>
      </w:tblPr>
      <w:tblGrid>
        <w:gridCol w:w="479"/>
        <w:gridCol w:w="8377"/>
      </w:tblGrid>
      <w:tr w:rsidR="00B9209D" w14:paraId="0CBBB882" w14:textId="77777777" w:rsidTr="00621DB3">
        <w:tc>
          <w:tcPr>
            <w:tcW w:w="8856" w:type="dxa"/>
            <w:gridSpan w:val="2"/>
          </w:tcPr>
          <w:p w14:paraId="77838CC1" w14:textId="0468C402" w:rsidR="00B9209D" w:rsidRPr="00CA6E0C" w:rsidRDefault="00B9209D" w:rsidP="00563F8B">
            <w:pPr>
              <w:rPr>
                <w:sz w:val="20"/>
                <w:szCs w:val="20"/>
              </w:rPr>
            </w:pPr>
            <w:r w:rsidRPr="00CA6E0C">
              <w:rPr>
                <w:sz w:val="20"/>
                <w:szCs w:val="20"/>
              </w:rPr>
              <w:t xml:space="preserve">Pseudocode to compute the </w:t>
            </w:r>
            <w:r w:rsidR="008E5201">
              <w:rPr>
                <w:sz w:val="20"/>
                <w:szCs w:val="20"/>
              </w:rPr>
              <w:t>denominator</w:t>
            </w:r>
            <w:r w:rsidRPr="00CA6E0C">
              <w:rPr>
                <w:sz w:val="20"/>
                <w:szCs w:val="20"/>
              </w:rPr>
              <w:t xml:space="preserve"> in spatial statistics</w:t>
            </w:r>
          </w:p>
        </w:tc>
      </w:tr>
      <w:tr w:rsidR="00B9209D" w14:paraId="170F33B8" w14:textId="77777777" w:rsidTr="00621DB3">
        <w:tc>
          <w:tcPr>
            <w:tcW w:w="479" w:type="dxa"/>
          </w:tcPr>
          <w:p w14:paraId="18A21863" w14:textId="77777777" w:rsidR="00B9209D" w:rsidRPr="00CA6E0C" w:rsidRDefault="00B9209D" w:rsidP="00621DB3">
            <w:pPr>
              <w:rPr>
                <w:sz w:val="20"/>
                <w:szCs w:val="20"/>
              </w:rPr>
            </w:pPr>
            <w:r w:rsidRPr="00CA6E0C">
              <w:rPr>
                <w:sz w:val="20"/>
                <w:szCs w:val="20"/>
              </w:rPr>
              <w:t>1.</w:t>
            </w:r>
          </w:p>
          <w:p w14:paraId="1D8E5A8B" w14:textId="77777777" w:rsidR="00B9209D" w:rsidRPr="00CA6E0C" w:rsidRDefault="00B9209D" w:rsidP="00621DB3">
            <w:pPr>
              <w:rPr>
                <w:sz w:val="20"/>
                <w:szCs w:val="20"/>
              </w:rPr>
            </w:pPr>
            <w:r w:rsidRPr="00CA6E0C">
              <w:rPr>
                <w:sz w:val="20"/>
                <w:szCs w:val="20"/>
              </w:rPr>
              <w:t>2.</w:t>
            </w:r>
          </w:p>
          <w:p w14:paraId="79345265" w14:textId="77777777" w:rsidR="00B9209D" w:rsidRPr="00CA6E0C" w:rsidRDefault="00B9209D" w:rsidP="00621DB3">
            <w:pPr>
              <w:rPr>
                <w:sz w:val="20"/>
                <w:szCs w:val="20"/>
              </w:rPr>
            </w:pPr>
            <w:r w:rsidRPr="00CA6E0C">
              <w:rPr>
                <w:sz w:val="20"/>
                <w:szCs w:val="20"/>
              </w:rPr>
              <w:t>3.</w:t>
            </w:r>
          </w:p>
          <w:p w14:paraId="6749ECF7" w14:textId="77777777" w:rsidR="00B9209D" w:rsidRPr="00CA6E0C" w:rsidRDefault="00B9209D" w:rsidP="00621DB3">
            <w:pPr>
              <w:rPr>
                <w:sz w:val="20"/>
                <w:szCs w:val="20"/>
              </w:rPr>
            </w:pPr>
            <w:r w:rsidRPr="00CA6E0C">
              <w:rPr>
                <w:sz w:val="20"/>
                <w:szCs w:val="20"/>
              </w:rPr>
              <w:t>4.</w:t>
            </w:r>
          </w:p>
          <w:p w14:paraId="1A14BEBD" w14:textId="77777777" w:rsidR="00B9209D" w:rsidRPr="00CA6E0C" w:rsidRDefault="00B9209D" w:rsidP="00621DB3">
            <w:pPr>
              <w:rPr>
                <w:sz w:val="20"/>
                <w:szCs w:val="20"/>
              </w:rPr>
            </w:pPr>
            <w:r w:rsidRPr="00CA6E0C">
              <w:rPr>
                <w:sz w:val="20"/>
                <w:szCs w:val="20"/>
              </w:rPr>
              <w:t>5.</w:t>
            </w:r>
          </w:p>
          <w:p w14:paraId="28E60791" w14:textId="77777777" w:rsidR="00B9209D" w:rsidRPr="00CA6E0C" w:rsidRDefault="00B9209D" w:rsidP="00621DB3">
            <w:pPr>
              <w:rPr>
                <w:sz w:val="20"/>
                <w:szCs w:val="20"/>
              </w:rPr>
            </w:pPr>
            <w:r w:rsidRPr="00CA6E0C">
              <w:rPr>
                <w:sz w:val="20"/>
                <w:szCs w:val="20"/>
              </w:rPr>
              <w:t>6.</w:t>
            </w:r>
          </w:p>
          <w:p w14:paraId="1BBD1447" w14:textId="77777777" w:rsidR="00B9209D" w:rsidRPr="00CA6E0C" w:rsidRDefault="00B9209D" w:rsidP="00621DB3">
            <w:pPr>
              <w:rPr>
                <w:sz w:val="20"/>
                <w:szCs w:val="20"/>
              </w:rPr>
            </w:pPr>
            <w:r w:rsidRPr="00CA6E0C">
              <w:rPr>
                <w:sz w:val="20"/>
                <w:szCs w:val="20"/>
              </w:rPr>
              <w:t>7.</w:t>
            </w:r>
          </w:p>
          <w:p w14:paraId="37D0B3EA" w14:textId="4C995FAA" w:rsidR="00B9209D" w:rsidRPr="00CA6E0C" w:rsidRDefault="00B9209D" w:rsidP="00621DB3">
            <w:pPr>
              <w:rPr>
                <w:sz w:val="20"/>
                <w:szCs w:val="20"/>
              </w:rPr>
            </w:pPr>
            <w:r w:rsidRPr="00CA6E0C">
              <w:rPr>
                <w:sz w:val="20"/>
                <w:szCs w:val="20"/>
              </w:rPr>
              <w:t>8.</w:t>
            </w:r>
          </w:p>
          <w:p w14:paraId="0DAAF41E" w14:textId="5A24B0A4" w:rsidR="00B9209D" w:rsidRPr="00CA6E0C" w:rsidRDefault="00B9209D" w:rsidP="00621DB3">
            <w:pPr>
              <w:rPr>
                <w:sz w:val="20"/>
                <w:szCs w:val="20"/>
              </w:rPr>
            </w:pPr>
            <w:r w:rsidRPr="00CA6E0C">
              <w:rPr>
                <w:sz w:val="20"/>
                <w:szCs w:val="20"/>
              </w:rPr>
              <w:t>9.</w:t>
            </w:r>
          </w:p>
          <w:p w14:paraId="7263DE3D" w14:textId="77777777" w:rsidR="00B9209D" w:rsidRPr="00CA6E0C" w:rsidRDefault="00B9209D" w:rsidP="00621DB3">
            <w:pPr>
              <w:rPr>
                <w:sz w:val="20"/>
                <w:szCs w:val="20"/>
              </w:rPr>
            </w:pPr>
            <w:r w:rsidRPr="00CA6E0C">
              <w:rPr>
                <w:sz w:val="20"/>
                <w:szCs w:val="20"/>
              </w:rPr>
              <w:t>10.</w:t>
            </w:r>
          </w:p>
          <w:p w14:paraId="7C51C4F7" w14:textId="77777777" w:rsidR="00B9209D" w:rsidRPr="00CA6E0C" w:rsidRDefault="00B9209D" w:rsidP="00621DB3">
            <w:pPr>
              <w:rPr>
                <w:sz w:val="20"/>
                <w:szCs w:val="20"/>
              </w:rPr>
            </w:pPr>
            <w:r w:rsidRPr="00CA6E0C">
              <w:rPr>
                <w:sz w:val="20"/>
                <w:szCs w:val="20"/>
              </w:rPr>
              <w:t>11.</w:t>
            </w:r>
          </w:p>
          <w:p w14:paraId="51589294" w14:textId="0C89C3DE" w:rsidR="00B9209D" w:rsidRPr="00CA6E0C" w:rsidRDefault="00B9209D" w:rsidP="00621DB3">
            <w:pPr>
              <w:rPr>
                <w:sz w:val="20"/>
                <w:szCs w:val="20"/>
              </w:rPr>
            </w:pPr>
            <w:r w:rsidRPr="00CA6E0C">
              <w:rPr>
                <w:sz w:val="20"/>
                <w:szCs w:val="20"/>
              </w:rPr>
              <w:t>12.</w:t>
            </w:r>
          </w:p>
        </w:tc>
        <w:tc>
          <w:tcPr>
            <w:tcW w:w="8377" w:type="dxa"/>
          </w:tcPr>
          <w:p w14:paraId="5B10EF69" w14:textId="2B646928" w:rsidR="00B9209D" w:rsidRPr="00CA6E0C" w:rsidRDefault="00B9209D" w:rsidP="00B9209D">
            <w:pPr>
              <w:rPr>
                <w:sz w:val="20"/>
                <w:szCs w:val="20"/>
              </w:rPr>
            </w:pPr>
            <w:r>
              <w:rPr>
                <w:sz w:val="20"/>
                <w:szCs w:val="20"/>
              </w:rPr>
              <w:t xml:space="preserve">Initialize </w:t>
            </w:r>
            <w:ins w:id="483" w:author="Tony Fast" w:date="2013-11-08T19:20:00Z">
              <w:r w:rsidRPr="00574379">
                <w:rPr>
                  <w:sz w:val="20"/>
                  <w:szCs w:val="20"/>
                </w:rPr>
                <w:t>spatial basis function from the numerator computation</w:t>
              </w:r>
            </w:ins>
            <w:ins w:id="484" w:author="Tony Fast" w:date="2013-11-08T19:21:00Z">
              <w:r w:rsidRPr="00574379">
                <w:rPr>
                  <w:sz w:val="20"/>
                  <w:szCs w:val="20"/>
                </w:rPr>
                <w:t xml:space="preserve">, </w:t>
              </w:r>
              <m:oMath>
                <m:sSub>
                  <m:sSubPr>
                    <m:ctrlPr>
                      <w:rPr>
                        <w:rFonts w:ascii="Cambria Math" w:hAnsi="Cambria Math"/>
                        <w:i/>
                        <w:sz w:val="20"/>
                        <w:szCs w:val="20"/>
                      </w:rPr>
                    </m:ctrlPr>
                  </m:sSubPr>
                  <m:e>
                    <m:r>
                      <w:rPr>
                        <w:rFonts w:ascii="Cambria Math" w:hAnsi="Cambria Math"/>
                        <w:sz w:val="20"/>
                        <w:szCs w:val="20"/>
                      </w:rPr>
                      <m:t>χ</m:t>
                    </m:r>
                  </m:e>
                  <m:sub>
                    <m:r>
                      <w:rPr>
                        <w:rFonts w:ascii="Cambria Math" w:hAnsi="Cambria Math"/>
                        <w:sz w:val="20"/>
                        <w:szCs w:val="20"/>
                      </w:rPr>
                      <m:t>s</m:t>
                    </m:r>
                  </m:sub>
                </m:sSub>
                <m:d>
                  <m:dPr>
                    <m:ctrlPr>
                      <w:rPr>
                        <w:rFonts w:ascii="Cambria Math" w:hAnsi="Cambria Math"/>
                        <w:i/>
                        <w:sz w:val="20"/>
                        <w:szCs w:val="20"/>
                      </w:rPr>
                    </m:ctrlPr>
                  </m:dPr>
                  <m:e>
                    <m:r>
                      <m:rPr>
                        <m:sty m:val="bi"/>
                      </m:rPr>
                      <w:rPr>
                        <w:rFonts w:ascii="Cambria Math" w:hAnsi="Cambria Math"/>
                        <w:sz w:val="20"/>
                        <w:szCs w:val="20"/>
                      </w:rPr>
                      <m:t>x</m:t>
                    </m:r>
                  </m:e>
                </m:d>
              </m:oMath>
            </w:ins>
          </w:p>
          <w:p w14:paraId="33BD6A7C" w14:textId="77777777" w:rsidR="00B9209D" w:rsidRPr="00CA6E0C" w:rsidRDefault="00B9209D" w:rsidP="00621DB3">
            <w:pPr>
              <w:ind w:left="720" w:hanging="720"/>
              <w:rPr>
                <w:sz w:val="20"/>
                <w:szCs w:val="20"/>
              </w:rPr>
            </w:pPr>
            <w:r w:rsidRPr="00CA6E0C">
              <w:rPr>
                <w:sz w:val="20"/>
                <w:szCs w:val="20"/>
              </w:rPr>
              <w:t xml:space="preserve">For number of local material states, </w:t>
            </w:r>
            <m:oMath>
              <m:r>
                <w:rPr>
                  <w:rFonts w:ascii="Cambria Math" w:hAnsi="Cambria Math"/>
                  <w:sz w:val="20"/>
                  <w:szCs w:val="20"/>
                </w:rPr>
                <m:t>i</m:t>
              </m:r>
            </m:oMath>
          </w:p>
          <w:p w14:paraId="35162822" w14:textId="77777777" w:rsidR="00D71C60" w:rsidRPr="00574379" w:rsidRDefault="00D71C60" w:rsidP="00D71C60">
            <w:pPr>
              <w:rPr>
                <w:ins w:id="485" w:author="Tony Fast" w:date="2013-11-08T19:20:00Z"/>
                <w:sz w:val="20"/>
                <w:szCs w:val="20"/>
              </w:rPr>
            </w:pPr>
            <w:ins w:id="486" w:author="Tony Fast" w:date="2013-11-08T19:17:00Z">
              <w:r w:rsidRPr="00574379">
                <w:rPr>
                  <w:sz w:val="20"/>
                  <w:szCs w:val="20"/>
                </w:rPr>
                <w:tab/>
              </w:r>
            </w:ins>
            <w:ins w:id="487" w:author="Tony Fast" w:date="2013-11-08T19:20:00Z">
              <w:r w:rsidRPr="00574379">
                <w:rPr>
                  <w:sz w:val="20"/>
                  <w:szCs w:val="20"/>
                </w:rPr>
                <w:t xml:space="preserve">Initialize the weighting </w:t>
              </w:r>
              <w:r w:rsidRPr="00526A91">
                <w:rPr>
                  <w:sz w:val="20"/>
                  <w:szCs w:val="20"/>
                </w:rPr>
                <w:t xml:space="preserve">Basis Function,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i</m:t>
                    </m:r>
                  </m:sup>
                </m:sSup>
              </m:oMath>
            </w:ins>
            <w:ins w:id="488" w:author="Tony Fast" w:date="2013-11-08T19:26:00Z">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 xml:space="preserve"> </m:t>
                    </m:r>
                  </m:sub>
                  <m:sup>
                    <m:r>
                      <w:rPr>
                        <w:rFonts w:ascii="Cambria Math" w:hAnsi="Cambria Math"/>
                        <w:sz w:val="20"/>
                        <w:szCs w:val="20"/>
                      </w:rPr>
                      <m:t>i</m:t>
                    </m:r>
                  </m:sup>
                </m:sSubSup>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oMath>
            </w:ins>
          </w:p>
          <w:p w14:paraId="6F43A03B" w14:textId="77777777" w:rsidR="00075C67" w:rsidRPr="00574379" w:rsidRDefault="00075C67" w:rsidP="00075C67">
            <w:pPr>
              <w:rPr>
                <w:ins w:id="489" w:author="Tony Fast" w:date="2013-11-08T19:17:00Z"/>
                <w:sz w:val="20"/>
                <w:szCs w:val="20"/>
              </w:rPr>
            </w:pPr>
            <w:ins w:id="490" w:author="Tony Fast" w:date="2013-11-08T19:17:00Z">
              <w:r w:rsidRPr="00574379">
                <w:rPr>
                  <w:sz w:val="20"/>
                  <w:szCs w:val="20"/>
                </w:rPr>
                <w:t xml:space="preserve">For </w:t>
              </w:r>
            </w:ins>
            <w:ins w:id="491" w:author="Tony Fast" w:date="2013-11-08T19:23:00Z">
              <w:r w:rsidRPr="00574379">
                <w:rPr>
                  <w:sz w:val="20"/>
                  <w:szCs w:val="20"/>
                </w:rPr>
                <w:t xml:space="preserve">weighting </w:t>
              </w:r>
            </w:ins>
            <w:ins w:id="492" w:author="Tony Fast" w:date="2013-11-08T19:22:00Z">
              <w:r w:rsidRPr="00574379">
                <w:rPr>
                  <w:sz w:val="20"/>
                  <w:szCs w:val="20"/>
                </w:rPr>
                <w:t xml:space="preserve">signal corresponding to local state </w:t>
              </w:r>
            </w:ins>
            <w:ins w:id="493" w:author="Tony Fast" w:date="2013-11-08T19:23:00Z">
              <m:oMath>
                <m:r>
                  <w:rPr>
                    <w:rFonts w:ascii="Cambria Math" w:hAnsi="Cambria Math"/>
                    <w:sz w:val="20"/>
                    <w:szCs w:val="20"/>
                    <w:rPrChange w:id="494" w:author="Tony Fast" w:date="2013-11-08T19:26:00Z">
                      <w:rPr>
                        <w:rFonts w:ascii="Cambria Math" w:hAnsi="Cambria Math"/>
                      </w:rPr>
                    </w:rPrChange>
                  </w:rPr>
                  <m:t>h</m:t>
                </m:r>
              </m:oMath>
            </w:ins>
            <w:ins w:id="495" w:author="Tony Fast" w:date="2013-11-08T19:24:00Z">
              <w:r w:rsidRPr="00574379">
                <w:rPr>
                  <w:sz w:val="20"/>
                  <w:szCs w:val="20"/>
                  <w:rPrChange w:id="496" w:author="Tony Fast" w:date="2013-11-08T19:26:00Z">
                    <w:rPr/>
                  </w:rPrChange>
                </w:rPr>
                <w:t xml:space="preserve">, </w:t>
              </w:r>
              <m:oMath>
                <m:r>
                  <w:rPr>
                    <w:rFonts w:ascii="Cambria Math" w:hAnsi="Cambria Math"/>
                    <w:sz w:val="20"/>
                    <w:szCs w:val="20"/>
                    <w:rPrChange w:id="497" w:author="Tony Fast" w:date="2013-11-08T19:26:00Z">
                      <w:rPr>
                        <w:rFonts w:ascii="Cambria Math" w:hAnsi="Cambria Math"/>
                      </w:rPr>
                    </w:rPrChange>
                  </w:rPr>
                  <m:t>i</m:t>
                </m:r>
                <m:d>
                  <m:dPr>
                    <m:ctrlPr>
                      <w:rPr>
                        <w:rFonts w:ascii="Cambria Math" w:hAnsi="Cambria Math"/>
                        <w:i/>
                        <w:sz w:val="20"/>
                        <w:szCs w:val="20"/>
                      </w:rPr>
                    </m:ctrlPr>
                  </m:dPr>
                  <m:e>
                    <m:r>
                      <w:rPr>
                        <w:rFonts w:ascii="Cambria Math" w:hAnsi="Cambria Math"/>
                        <w:sz w:val="20"/>
                        <w:szCs w:val="20"/>
                        <w:rPrChange w:id="498" w:author="Tony Fast" w:date="2013-11-08T19:26:00Z">
                          <w:rPr>
                            <w:rFonts w:ascii="Cambria Math" w:hAnsi="Cambria Math"/>
                          </w:rPr>
                        </w:rPrChange>
                      </w:rPr>
                      <m:t>h</m:t>
                    </m:r>
                  </m:e>
                </m:d>
              </m:oMath>
            </w:ins>
          </w:p>
          <w:p w14:paraId="1066DACB" w14:textId="77777777" w:rsidR="00075C67" w:rsidRPr="00574379" w:rsidRDefault="00075C67" w:rsidP="00075C67">
            <w:pPr>
              <w:ind w:left="720"/>
              <w:rPr>
                <w:ins w:id="499" w:author="Tony Fast" w:date="2013-11-08T19:23:00Z"/>
                <w:rFonts w:eastAsiaTheme="minorEastAsia"/>
                <w:sz w:val="20"/>
                <w:szCs w:val="20"/>
              </w:rPr>
              <w:pPrChange w:id="500" w:author="Tony Fast" w:date="2013-11-08T19:23:00Z">
                <w:pPr/>
              </w:pPrChange>
            </w:pPr>
            <w:ins w:id="501" w:author="Tony Fast" w:date="2013-11-08T19:23:00Z">
              <w:r w:rsidRPr="00574379">
                <w:rPr>
                  <w:sz w:val="20"/>
                  <w:szCs w:val="20"/>
                </w:rPr>
                <w:t xml:space="preserve">For weighting signal corresponding to local state </w:t>
              </w:r>
              <m:oMath>
                <m:r>
                  <w:rPr>
                    <w:rFonts w:ascii="Cambria Math" w:hAnsi="Cambria Math"/>
                    <w:sz w:val="20"/>
                    <w:szCs w:val="20"/>
                    <w:rPrChange w:id="502" w:author="Tony Fast" w:date="2013-11-08T19:26:00Z">
                      <w:rPr>
                        <w:rFonts w:ascii="Cambria Math" w:hAnsi="Cambria Math"/>
                      </w:rPr>
                    </w:rPrChange>
                  </w:rPr>
                  <m:t>h</m:t>
                </m:r>
                <m:r>
                  <w:rPr>
                    <w:rFonts w:ascii="Cambria Math" w:hAnsi="Cambria Math" w:hint="eastAsia"/>
                    <w:sz w:val="20"/>
                    <w:szCs w:val="20"/>
                    <w:rPrChange w:id="503" w:author="Tony Fast" w:date="2013-11-08T19:26:00Z">
                      <w:rPr>
                        <w:rFonts w:ascii="Cambria Math" w:hAnsi="Cambria Math" w:hint="eastAsia"/>
                      </w:rPr>
                    </w:rPrChange>
                  </w:rPr>
                  <m:t>'</m:t>
                </m:r>
              </m:oMath>
            </w:ins>
            <w:ins w:id="504" w:author="Tony Fast" w:date="2013-11-08T19:24:00Z">
              <w:r w:rsidRPr="00574379">
                <w:rPr>
                  <w:sz w:val="20"/>
                  <w:szCs w:val="20"/>
                  <w:rPrChange w:id="505" w:author="Tony Fast" w:date="2013-11-08T19:26:00Z">
                    <w:rPr/>
                  </w:rPrChange>
                </w:rPr>
                <w:t xml:space="preserve">, </w:t>
              </w:r>
              <m:oMath>
                <m:r>
                  <w:rPr>
                    <w:rFonts w:ascii="Cambria Math" w:hAnsi="Cambria Math"/>
                    <w:sz w:val="20"/>
                    <w:szCs w:val="20"/>
                    <w:rPrChange w:id="506" w:author="Tony Fast" w:date="2013-11-08T19:26:00Z">
                      <w:rPr>
                        <w:rFonts w:ascii="Cambria Math" w:hAnsi="Cambria Math"/>
                      </w:rPr>
                    </w:rPrChange>
                  </w:rPr>
                  <m:t>i</m:t>
                </m:r>
                <m:d>
                  <m:dPr>
                    <m:ctrlPr>
                      <w:rPr>
                        <w:rFonts w:ascii="Cambria Math" w:hAnsi="Cambria Math"/>
                        <w:i/>
                        <w:sz w:val="20"/>
                        <w:szCs w:val="20"/>
                      </w:rPr>
                    </m:ctrlPr>
                  </m:dPr>
                  <m:e>
                    <m:r>
                      <w:rPr>
                        <w:rFonts w:ascii="Cambria Math" w:hAnsi="Cambria Math"/>
                        <w:sz w:val="20"/>
                        <w:szCs w:val="20"/>
                        <w:rPrChange w:id="507" w:author="Tony Fast" w:date="2013-11-08T19:26:00Z">
                          <w:rPr>
                            <w:rFonts w:ascii="Cambria Math" w:hAnsi="Cambria Math"/>
                          </w:rPr>
                        </w:rPrChange>
                      </w:rPr>
                      <m:t>h</m:t>
                    </m:r>
                    <m:r>
                      <w:rPr>
                        <w:rFonts w:ascii="Cambria Math" w:hAnsi="Cambria Math" w:hint="eastAsia"/>
                        <w:sz w:val="20"/>
                        <w:szCs w:val="20"/>
                        <w:rPrChange w:id="508" w:author="Tony Fast" w:date="2013-11-08T19:26:00Z">
                          <w:rPr>
                            <w:rFonts w:ascii="Cambria Math" w:hAnsi="Cambria Math" w:hint="eastAsia"/>
                          </w:rPr>
                        </w:rPrChange>
                      </w:rPr>
                      <m:t>'</m:t>
                    </m:r>
                  </m:e>
                </m:d>
              </m:oMath>
            </w:ins>
          </w:p>
          <w:p w14:paraId="5C147081" w14:textId="04656F69" w:rsidR="00B9209D" w:rsidRPr="00CA6E0C" w:rsidRDefault="00397F6B" w:rsidP="00621DB3">
            <w:pPr>
              <w:ind w:left="2160" w:hanging="720"/>
              <w:rPr>
                <w:sz w:val="20"/>
                <w:szCs w:val="20"/>
              </w:rPr>
            </w:pPr>
            <w:ins w:id="509" w:author="Tony Fast" w:date="2013-11-08T19:17:00Z">
              <w:r w:rsidRPr="00574379">
                <w:rPr>
                  <w:sz w:val="20"/>
                  <w:szCs w:val="20"/>
                </w:rPr>
                <w:t xml:space="preserve">Pad </w:t>
              </w:r>
            </w:ins>
            <w:ins w:id="510" w:author="Tony Fast" w:date="2013-11-08T19:25:00Z">
              <w:r w:rsidRPr="00574379">
                <w:rPr>
                  <w:sz w:val="20"/>
                  <w:szCs w:val="20"/>
                </w:rPr>
                <w:t>weighting signal</w:t>
              </w:r>
              <w:r w:rsidRPr="00574379">
                <w:rPr>
                  <w:rFonts w:eastAsiaTheme="minorEastAsia"/>
                  <w:sz w:val="20"/>
                  <w:szCs w:val="20"/>
                </w:rPr>
                <w:t xml:space="preserve"> for</w:t>
              </w:r>
              <m:oMath>
                <m:r>
                  <w:rPr>
                    <w:rFonts w:ascii="Cambria Math" w:hAnsi="Cambria Math"/>
                    <w:sz w:val="20"/>
                    <w:szCs w:val="20"/>
                  </w:rPr>
                  <m:t xml:space="preserve"> i</m:t>
                </m:r>
              </m:oMath>
            </w:ins>
            <w:ins w:id="511" w:author="Tony Fast" w:date="2013-11-08T19:17:00Z">
              <w:r w:rsidRPr="00574379">
                <w:rPr>
                  <w:sz w:val="20"/>
                  <w:szCs w:val="20"/>
                </w:rPr>
                <w:t xml:space="preserve"> </w:t>
              </w:r>
            </w:ins>
            <w:r w:rsidR="00B9209D" w:rsidRPr="00CA6E0C">
              <w:rPr>
                <w:sz w:val="20"/>
                <w:szCs w:val="20"/>
              </w:rPr>
              <w:t>in each non-periodic spatial dimension with zeros</w:t>
            </w:r>
          </w:p>
          <w:p w14:paraId="172CEBD1" w14:textId="716ED90A" w:rsidR="00B9209D" w:rsidRPr="00CA6E0C" w:rsidRDefault="00397F6B" w:rsidP="00621DB3">
            <w:pPr>
              <w:ind w:left="2160" w:hanging="720"/>
              <w:rPr>
                <w:sz w:val="20"/>
                <w:szCs w:val="20"/>
              </w:rPr>
            </w:pPr>
            <w:ins w:id="512" w:author="Tony Fast" w:date="2013-11-08T19:17:00Z">
              <w:r w:rsidRPr="00574379">
                <w:rPr>
                  <w:sz w:val="20"/>
                  <w:szCs w:val="20"/>
                </w:rPr>
                <w:t xml:space="preserve">Pad </w:t>
              </w:r>
            </w:ins>
            <w:ins w:id="513" w:author="Tony Fast" w:date="2013-11-08T19:25:00Z">
              <w:r w:rsidRPr="00574379">
                <w:rPr>
                  <w:sz w:val="20"/>
                  <w:szCs w:val="20"/>
                </w:rPr>
                <w:t>weighting signal</w:t>
              </w:r>
              <w:r w:rsidRPr="00574379">
                <w:rPr>
                  <w:rFonts w:eastAsiaTheme="minorEastAsia"/>
                  <w:sz w:val="20"/>
                  <w:szCs w:val="20"/>
                </w:rPr>
                <w:t xml:space="preserve"> for</w:t>
              </w:r>
              <m:oMath>
                <m:r>
                  <w:rPr>
                    <w:rFonts w:ascii="Cambria Math" w:hAnsi="Cambria Math"/>
                    <w:sz w:val="20"/>
                    <w:szCs w:val="20"/>
                  </w:rPr>
                  <m:t xml:space="preserve"> i</m:t>
                </m:r>
              </m:oMath>
            </w:ins>
            <m:oMath>
              <m:r>
                <w:rPr>
                  <w:rFonts w:ascii="Cambria Math" w:hAnsi="Cambria Math"/>
                  <w:sz w:val="20"/>
                  <w:szCs w:val="20"/>
                </w:rPr>
                <m:t>'</m:t>
              </m:r>
            </m:oMath>
            <w:r w:rsidR="00B9209D" w:rsidRPr="00CA6E0C">
              <w:rPr>
                <w:sz w:val="20"/>
                <w:szCs w:val="20"/>
              </w:rPr>
              <w:t xml:space="preserve"> in each non-periodic spatial dimension with </w:t>
            </w:r>
            <w:del w:id="514" w:author="Tony Fast" w:date="2013-11-14T17:48:00Z">
              <w:r w:rsidR="00B9209D" w:rsidRPr="00CA6E0C" w:rsidDel="0053251A">
                <w:rPr>
                  <w:sz w:val="20"/>
                  <w:szCs w:val="20"/>
                </w:rPr>
                <w:delText xml:space="preserve">  </w:delText>
              </w:r>
            </w:del>
            <w:r w:rsidR="00B9209D" w:rsidRPr="00CA6E0C">
              <w:rPr>
                <w:sz w:val="20"/>
                <w:szCs w:val="20"/>
              </w:rPr>
              <w:t>zeros</w:t>
            </w:r>
          </w:p>
          <w:p w14:paraId="1F12A314" w14:textId="6D3A8132" w:rsidR="00B67AC5" w:rsidRPr="007027F7" w:rsidRDefault="00B9209D" w:rsidP="00B67AC5">
            <w:pPr>
              <w:rPr>
                <w:ins w:id="515" w:author="Tony Fast" w:date="2013-11-08T19:17:00Z"/>
                <w:sz w:val="20"/>
                <w:szCs w:val="20"/>
              </w:rPr>
            </w:pPr>
            <w:r w:rsidRPr="00CA6E0C">
              <w:rPr>
                <w:sz w:val="20"/>
                <w:szCs w:val="20"/>
              </w:rPr>
              <w:tab/>
            </w:r>
            <w:r w:rsidRPr="00CA6E0C">
              <w:rPr>
                <w:sz w:val="20"/>
                <w:szCs w:val="20"/>
              </w:rPr>
              <w:tab/>
            </w:r>
            <w:ins w:id="516" w:author="Tony Fast" w:date="2013-11-08T19:17:00Z">
              <w:r w:rsidR="00B67AC5" w:rsidRPr="007027F7">
                <w:rPr>
                  <w:sz w:val="20"/>
                  <w:szCs w:val="20"/>
                </w:rPr>
                <w:t xml:space="preserve">Fast Fourier Transform padded </w:t>
              </w:r>
            </w:ins>
            <w:ins w:id="517" w:author="Tony Fast" w:date="2013-11-08T19:25:00Z">
              <w:r w:rsidR="00B67AC5" w:rsidRPr="007027F7">
                <w:rPr>
                  <w:sz w:val="20"/>
                  <w:szCs w:val="20"/>
                </w:rPr>
                <w:t xml:space="preserve">weighting </w:t>
              </w:r>
            </w:ins>
            <w:ins w:id="518" w:author="Tony Fast" w:date="2013-11-08T19:17:00Z">
              <w:r w:rsidR="00B67AC5" w:rsidRPr="007027F7">
                <w:rPr>
                  <w:sz w:val="20"/>
                  <w:szCs w:val="20"/>
                </w:rPr>
                <w:t xml:space="preserve">signal </w:t>
              </w:r>
            </w:ins>
            <w:ins w:id="519" w:author="Tony Fast" w:date="2013-11-08T19:26:00Z">
              <m:oMath>
                <m:r>
                  <w:rPr>
                    <w:rFonts w:ascii="Cambria Math" w:hAnsi="Cambria Math"/>
                    <w:sz w:val="20"/>
                    <w:szCs w:val="20"/>
                  </w:rPr>
                  <m:t>i</m:t>
                </m:r>
              </m:oMath>
            </w:ins>
          </w:p>
          <w:p w14:paraId="2906F176" w14:textId="77777777" w:rsidR="00B67AC5" w:rsidRPr="007027F7" w:rsidRDefault="00B67AC5" w:rsidP="00B67AC5">
            <w:pPr>
              <w:rPr>
                <w:ins w:id="520" w:author="Tony Fast" w:date="2013-11-08T19:17:00Z"/>
                <w:sz w:val="20"/>
                <w:szCs w:val="20"/>
              </w:rPr>
            </w:pPr>
            <w:ins w:id="521" w:author="Tony Fast" w:date="2013-11-08T19:17:00Z">
              <w:r w:rsidRPr="007027F7">
                <w:rPr>
                  <w:sz w:val="20"/>
                  <w:szCs w:val="20"/>
                </w:rPr>
                <w:tab/>
              </w:r>
              <w:r w:rsidRPr="007027F7">
                <w:rPr>
                  <w:sz w:val="20"/>
                  <w:szCs w:val="20"/>
                </w:rPr>
                <w:tab/>
                <w:t xml:space="preserve">Fast Fourier Transform padded </w:t>
              </w:r>
            </w:ins>
            <w:ins w:id="522" w:author="Tony Fast" w:date="2013-11-08T19:25:00Z">
              <w:r w:rsidRPr="007027F7">
                <w:rPr>
                  <w:sz w:val="20"/>
                  <w:szCs w:val="20"/>
                </w:rPr>
                <w:t xml:space="preserve">weighting </w:t>
              </w:r>
            </w:ins>
            <w:ins w:id="523" w:author="Tony Fast" w:date="2013-11-08T19:17:00Z">
              <w:r w:rsidRPr="007027F7">
                <w:rPr>
                  <w:sz w:val="20"/>
                  <w:szCs w:val="20"/>
                </w:rPr>
                <w:t xml:space="preserve">signal </w:t>
              </w:r>
            </w:ins>
            <w:ins w:id="524" w:author="Tony Fast" w:date="2013-11-08T19:26:00Z">
              <m:oMath>
                <m:r>
                  <w:rPr>
                    <w:rFonts w:ascii="Cambria Math" w:hAnsi="Cambria Math"/>
                    <w:sz w:val="20"/>
                    <w:szCs w:val="20"/>
                  </w:rPr>
                  <m:t>i</m:t>
                </m:r>
              </m:oMath>
            </w:ins>
            <w:ins w:id="525" w:author="Tony Fast" w:date="2013-11-08T19:17:00Z">
              <m:oMath>
                <m:r>
                  <w:rPr>
                    <w:rFonts w:ascii="Cambria Math" w:hAnsi="Cambria Math"/>
                    <w:sz w:val="20"/>
                    <w:szCs w:val="20"/>
                  </w:rPr>
                  <m:t>'</m:t>
                </m:r>
              </m:oMath>
            </w:ins>
          </w:p>
          <w:p w14:paraId="0A6A0261" w14:textId="77777777" w:rsidR="00B67AC5" w:rsidRPr="007027F7" w:rsidRDefault="00B67AC5" w:rsidP="00B67AC5">
            <w:pPr>
              <w:rPr>
                <w:ins w:id="526" w:author="Tony Fast" w:date="2013-11-08T19:17:00Z"/>
                <w:sz w:val="20"/>
                <w:szCs w:val="20"/>
              </w:rPr>
            </w:pPr>
            <w:ins w:id="527" w:author="Tony Fast" w:date="2013-11-08T19:17:00Z">
              <w:r w:rsidRPr="007027F7">
                <w:rPr>
                  <w:sz w:val="20"/>
                  <w:szCs w:val="20"/>
                </w:rPr>
                <w:tab/>
              </w:r>
              <w:r w:rsidRPr="007027F7">
                <w:rPr>
                  <w:sz w:val="20"/>
                  <w:szCs w:val="20"/>
                </w:rPr>
                <w:tab/>
                <w:t xml:space="preserve">Element-wise multiplication of the Fast Fourier Transforms of </w:t>
              </w:r>
            </w:ins>
            <w:ins w:id="528" w:author="Tony Fast" w:date="2013-11-08T19:26:00Z">
              <m:oMath>
                <m:r>
                  <w:rPr>
                    <w:rFonts w:ascii="Cambria Math" w:hAnsi="Cambria Math"/>
                    <w:sz w:val="20"/>
                    <w:szCs w:val="20"/>
                  </w:rPr>
                  <m:t>i</m:t>
                </m:r>
              </m:oMath>
            </w:ins>
            <w:ins w:id="529" w:author="Tony Fast" w:date="2013-11-08T19:17:00Z">
              <w:r w:rsidRPr="007027F7">
                <w:rPr>
                  <w:sz w:val="20"/>
                  <w:szCs w:val="20"/>
                </w:rPr>
                <w:t xml:space="preserve"> and </w:t>
              </w:r>
            </w:ins>
            <w:ins w:id="530" w:author="Tony Fast" w:date="2013-11-08T19:26:00Z">
              <m:oMath>
                <m:r>
                  <w:rPr>
                    <w:rFonts w:ascii="Cambria Math" w:hAnsi="Cambria Math"/>
                    <w:sz w:val="20"/>
                    <w:szCs w:val="20"/>
                  </w:rPr>
                  <m:t>i</m:t>
                </m:r>
              </m:oMath>
            </w:ins>
            <w:ins w:id="531" w:author="Tony Fast" w:date="2013-11-08T19:17:00Z">
              <m:oMath>
                <m:r>
                  <w:rPr>
                    <w:rFonts w:ascii="Cambria Math" w:hAnsi="Cambria Math"/>
                    <w:sz w:val="20"/>
                    <w:szCs w:val="20"/>
                  </w:rPr>
                  <m:t>'</m:t>
                </m:r>
              </m:oMath>
            </w:ins>
            <w:ins w:id="532" w:author="Tony Fast" w:date="2013-11-08T19:26:00Z">
              <w:r w:rsidRPr="007027F7">
                <w:rPr>
                  <w:rFonts w:eastAsiaTheme="minorEastAsia"/>
                  <w:sz w:val="20"/>
                  <w:szCs w:val="20"/>
                </w:rPr>
                <w:t xml:space="preserve"> signals</w:t>
              </w:r>
            </w:ins>
          </w:p>
          <w:p w14:paraId="55B20E45" w14:textId="1FE9F3CB" w:rsidR="00B9209D" w:rsidRPr="00CA6E0C" w:rsidRDefault="00B67AC5" w:rsidP="00B67AC5">
            <w:pPr>
              <w:ind w:left="720" w:hanging="720"/>
              <w:rPr>
                <w:sz w:val="20"/>
                <w:szCs w:val="20"/>
              </w:rPr>
            </w:pPr>
            <w:ins w:id="533" w:author="Tony Fast" w:date="2013-11-08T19:17:00Z">
              <w:r w:rsidRPr="007027F7">
                <w:rPr>
                  <w:sz w:val="20"/>
                  <w:szCs w:val="20"/>
                </w:rPr>
                <w:tab/>
              </w:r>
              <w:r w:rsidRPr="007027F7">
                <w:rPr>
                  <w:sz w:val="20"/>
                  <w:szCs w:val="20"/>
                </w:rPr>
                <w:tab/>
                <w:t>Inverse Fourier Transform element-wise multiplication</w:t>
              </w:r>
            </w:ins>
          </w:p>
          <w:p w14:paraId="2ADA62DB" w14:textId="78913A14" w:rsidR="00B9209D" w:rsidRPr="00CA6E0C" w:rsidRDefault="00B67AC5" w:rsidP="00B24F31">
            <w:pPr>
              <w:ind w:left="720" w:hanging="720"/>
              <w:jc w:val="both"/>
              <w:rPr>
                <w:sz w:val="20"/>
                <w:szCs w:val="20"/>
              </w:rPr>
            </w:pPr>
            <w:r w:rsidRPr="00CA6E0C">
              <w:rPr>
                <w:sz w:val="20"/>
                <w:szCs w:val="20"/>
              </w:rPr>
              <w:t xml:space="preserve">Return </w:t>
            </w:r>
            <w:r>
              <w:rPr>
                <w:sz w:val="20"/>
                <w:szCs w:val="20"/>
              </w:rPr>
              <w:t>Number of Vectors sampled in the denominator</w:t>
            </w:r>
          </w:p>
        </w:tc>
      </w:tr>
    </w:tbl>
    <w:p w14:paraId="0CEBC554" w14:textId="77777777" w:rsidR="00B9209D" w:rsidRDefault="00B9209D" w:rsidP="00127F02">
      <w:pPr>
        <w:jc w:val="both"/>
      </w:pPr>
    </w:p>
    <w:p w14:paraId="4BFDDBB9" w14:textId="77777777" w:rsidR="00B9209D" w:rsidRDefault="00B9209D" w:rsidP="00127F02">
      <w:pPr>
        <w:jc w:val="both"/>
      </w:pPr>
    </w:p>
    <w:p w14:paraId="64E31AAF" w14:textId="77777777" w:rsidR="00B9209D" w:rsidRDefault="00B9209D" w:rsidP="00127F02">
      <w:pPr>
        <w:jc w:val="both"/>
        <w:rPr>
          <w:ins w:id="534" w:author="Tony Fast" w:date="2013-11-07T22:26:00Z"/>
        </w:rPr>
      </w:pPr>
    </w:p>
    <w:p w14:paraId="345A40B4" w14:textId="77777777" w:rsidR="00127F02" w:rsidRDefault="00127F02" w:rsidP="00127F02">
      <w:pPr>
        <w:jc w:val="both"/>
        <w:rPr>
          <w:ins w:id="535" w:author="Tony Fast" w:date="2013-10-31T10:20:00Z"/>
        </w:rPr>
      </w:pPr>
    </w:p>
    <w:p w14:paraId="6CCA6A90" w14:textId="4E325529" w:rsidR="00E5759C" w:rsidRDefault="000C76ED" w:rsidP="00E5759C">
      <w:pPr>
        <w:jc w:val="both"/>
        <w:rPr>
          <w:ins w:id="536" w:author="Tony Fast" w:date="2013-11-05T23:02:00Z"/>
          <w:rFonts w:ascii="Times New Roman" w:hAnsi="Times New Roman" w:cs="Times New Roman"/>
          <w:i/>
        </w:rPr>
      </w:pPr>
      <w:ins w:id="537" w:author="Tony Fast" w:date="2013-10-31T10:24:00Z">
        <w:r w:rsidRPr="00EA1F54">
          <w:rPr>
            <w:rFonts w:ascii="Times New Roman" w:hAnsi="Times New Roman" w:cs="Times New Roman"/>
            <w:i/>
            <w:rPrChange w:id="538" w:author="Tony Fast" w:date="2013-10-31T10:24:00Z">
              <w:rPr>
                <w:rFonts w:ascii="Times New Roman" w:hAnsi="Times New Roman" w:cs="Times New Roman"/>
              </w:rPr>
            </w:rPrChange>
          </w:rPr>
          <w:t>2.3 Periodic Boundary Conditions as a Special Case</w:t>
        </w:r>
      </w:ins>
    </w:p>
    <w:p w14:paraId="67DA64C9" w14:textId="6894B59D" w:rsidR="00920FC0" w:rsidRDefault="00802FEC">
      <w:pPr>
        <w:ind w:firstLine="720"/>
        <w:jc w:val="both"/>
        <w:rPr>
          <w:ins w:id="539" w:author="Tony Fast" w:date="2013-11-14T17:48:00Z"/>
          <w:rFonts w:ascii="Times New Roman" w:hAnsi="Times New Roman" w:cs="Times New Roman"/>
        </w:rPr>
        <w:pPrChange w:id="540" w:author="Tony Fast" w:date="2013-11-05T22:50:00Z">
          <w:pPr>
            <w:jc w:val="both"/>
          </w:pPr>
        </w:pPrChange>
      </w:pPr>
      <w:ins w:id="541" w:author="Tony Fast" w:date="2013-11-05T22:40:00Z">
        <w:r>
          <w:t xml:space="preserve">Periodic boundary conditions </w:t>
        </w:r>
      </w:ins>
      <w:ins w:id="542" w:author="Tony Fast" w:date="2013-11-05T22:43:00Z">
        <w:r w:rsidR="005E023D">
          <w:t xml:space="preserve">(PBC) </w:t>
        </w:r>
      </w:ins>
      <w:ins w:id="543" w:author="Tony Fast" w:date="2013-11-05T22:40:00Z">
        <w:r>
          <w:t>are often imposed in materials simulations</w:t>
        </w:r>
      </w:ins>
      <w:ins w:id="544" w:author="Tony Fast" w:date="2013-11-05T23:16:00Z">
        <w:r w:rsidR="00C848D1">
          <w:t xml:space="preserve"> using methods like the minimum image convention</w:t>
        </w:r>
      </w:ins>
      <w:ins w:id="545" w:author="Tony Fast" w:date="2013-11-05T22:40:00Z">
        <w:r>
          <w:t>.</w:t>
        </w:r>
      </w:ins>
      <w:ins w:id="546" w:author="Tony Fast" w:date="2013-11-05T23:16:00Z">
        <w:r w:rsidR="00C848D1">
          <w:t>[ref]</w:t>
        </w:r>
      </w:ins>
      <w:ins w:id="547" w:author="Tony Fast" w:date="2013-11-05T22:41:00Z">
        <w:r w:rsidR="0053790D">
          <w:t xml:space="preserve"> </w:t>
        </w:r>
      </w:ins>
      <w:ins w:id="548" w:author="Tony Fast" w:date="2013-11-05T22:44:00Z">
        <w:r w:rsidR="00234DDB">
          <w:t xml:space="preserve"> </w:t>
        </w:r>
        <w:r w:rsidR="00234DDB">
          <w:rPr>
            <w:rFonts w:ascii="Times New Roman" w:hAnsi="Times New Roman" w:cs="Times New Roman"/>
          </w:rPr>
          <w:t xml:space="preserve">PBC explicitly require that information passing </w:t>
        </w:r>
      </w:ins>
      <w:ins w:id="549" w:author="Tony Fast" w:date="2013-11-05T23:16:00Z">
        <w:r w:rsidR="00AC1D4D">
          <w:rPr>
            <w:rFonts w:ascii="Times New Roman" w:hAnsi="Times New Roman" w:cs="Times New Roman"/>
          </w:rPr>
          <w:t>out of</w:t>
        </w:r>
      </w:ins>
      <w:ins w:id="550" w:author="Tony Fast" w:date="2013-11-05T22:44:00Z">
        <w:r w:rsidR="00234DDB">
          <w:rPr>
            <w:rFonts w:ascii="Times New Roman" w:hAnsi="Times New Roman" w:cs="Times New Roman"/>
          </w:rPr>
          <w:t xml:space="preserve"> </w:t>
        </w:r>
      </w:ins>
      <w:ins w:id="551" w:author="Tony Fast" w:date="2013-11-05T23:16:00Z">
        <w:r w:rsidR="005353EA">
          <w:rPr>
            <w:rFonts w:ascii="Times New Roman" w:hAnsi="Times New Roman" w:cs="Times New Roman"/>
          </w:rPr>
          <w:t xml:space="preserve">a boundary </w:t>
        </w:r>
      </w:ins>
      <w:ins w:id="552" w:author="Tony Fast" w:date="2013-11-05T22:46:00Z">
        <w:r w:rsidR="00340D62">
          <w:rPr>
            <w:rFonts w:ascii="Times New Roman" w:hAnsi="Times New Roman" w:cs="Times New Roman"/>
          </w:rPr>
          <w:t xml:space="preserve">during the simulation </w:t>
        </w:r>
      </w:ins>
      <w:ins w:id="553" w:author="Tony Fast" w:date="2013-11-05T23:16:00Z">
        <w:r w:rsidR="00882871">
          <w:rPr>
            <w:rFonts w:ascii="Times New Roman" w:hAnsi="Times New Roman" w:cs="Times New Roman"/>
          </w:rPr>
          <w:t>is</w:t>
        </w:r>
      </w:ins>
      <w:ins w:id="554" w:author="Tony Fast" w:date="2013-11-05T22:46:00Z">
        <w:r w:rsidR="00340D62">
          <w:rPr>
            <w:rFonts w:ascii="Times New Roman" w:hAnsi="Times New Roman" w:cs="Times New Roman"/>
          </w:rPr>
          <w:t xml:space="preserve"> </w:t>
        </w:r>
      </w:ins>
      <w:ins w:id="555" w:author="Tony Fast" w:date="2013-11-05T22:44:00Z">
        <w:r w:rsidR="00234DDB">
          <w:rPr>
            <w:rFonts w:ascii="Times New Roman" w:hAnsi="Times New Roman" w:cs="Times New Roman"/>
          </w:rPr>
          <w:t xml:space="preserve">reflected </w:t>
        </w:r>
      </w:ins>
      <w:ins w:id="556" w:author="Tony Fast" w:date="2013-11-05T23:16:00Z">
        <w:r w:rsidR="006D1A43">
          <w:rPr>
            <w:rFonts w:ascii="Times New Roman" w:hAnsi="Times New Roman" w:cs="Times New Roman"/>
          </w:rPr>
          <w:t>into</w:t>
        </w:r>
      </w:ins>
      <w:ins w:id="557" w:author="Tony Fast" w:date="2013-11-05T22:44:00Z">
        <w:r w:rsidR="00234DDB">
          <w:rPr>
            <w:rFonts w:ascii="Times New Roman" w:hAnsi="Times New Roman" w:cs="Times New Roman"/>
          </w:rPr>
          <w:t xml:space="preserve"> the opposing </w:t>
        </w:r>
      </w:ins>
      <w:ins w:id="558" w:author="Tony Fast" w:date="2013-11-05T22:46:00Z">
        <w:r w:rsidR="00855D08">
          <w:rPr>
            <w:rFonts w:ascii="Times New Roman" w:hAnsi="Times New Roman" w:cs="Times New Roman"/>
          </w:rPr>
          <w:t>boundary</w:t>
        </w:r>
      </w:ins>
      <w:ins w:id="559" w:author="Tony Fast" w:date="2013-11-05T22:44:00Z">
        <w:r w:rsidR="00234DDB">
          <w:rPr>
            <w:rFonts w:ascii="Times New Roman" w:hAnsi="Times New Roman" w:cs="Times New Roman"/>
          </w:rPr>
          <w:t xml:space="preserve"> (Figure rr(a))</w:t>
        </w:r>
        <w:r w:rsidR="006D2B15">
          <w:rPr>
            <w:rFonts w:ascii="Times New Roman" w:hAnsi="Times New Roman" w:cs="Times New Roman"/>
          </w:rPr>
          <w:t>.</w:t>
        </w:r>
      </w:ins>
      <w:ins w:id="560" w:author="Tony Fast" w:date="2013-11-05T22:41:00Z">
        <w:r w:rsidR="0053790D">
          <w:t xml:space="preserve"> </w:t>
        </w:r>
      </w:ins>
      <w:ins w:id="561" w:author="Tony Fast" w:date="2013-11-05T22:42:00Z">
        <w:r w:rsidR="008B6424">
          <w:t xml:space="preserve">Under </w:t>
        </w:r>
      </w:ins>
      <w:ins w:id="562" w:author="Tony Fast" w:date="2013-11-05T22:43:00Z">
        <w:r w:rsidR="003447C8">
          <w:t>PBC</w:t>
        </w:r>
      </w:ins>
      <w:ins w:id="563" w:author="Tony Fast" w:date="2013-11-05T22:42:00Z">
        <w:r w:rsidR="00141D10">
          <w:t xml:space="preserve">, </w:t>
        </w:r>
        <w:r w:rsidR="0035653B">
          <w:t>n</w:t>
        </w:r>
      </w:ins>
      <w:ins w:id="564" w:author="Tony Fast" w:date="2013-10-31T10:52:00Z">
        <w:r w:rsidR="000F145B">
          <w:rPr>
            <w:rFonts w:ascii="Times New Roman" w:hAnsi="Times New Roman" w:cs="Times New Roman"/>
          </w:rPr>
          <w:t xml:space="preserve">on-periodic statistics will yield valuable insight into the </w:t>
        </w:r>
      </w:ins>
      <w:ins w:id="565" w:author="Tony Fast" w:date="2013-11-05T22:41:00Z">
        <w:r w:rsidR="00936F26">
          <w:rPr>
            <w:rFonts w:ascii="Times New Roman" w:hAnsi="Times New Roman" w:cs="Times New Roman"/>
          </w:rPr>
          <w:t xml:space="preserve">material structure statistics. </w:t>
        </w:r>
        <w:r w:rsidR="00AA1F55">
          <w:rPr>
            <w:rFonts w:ascii="Times New Roman" w:hAnsi="Times New Roman" w:cs="Times New Roman"/>
          </w:rPr>
          <w:t xml:space="preserve">However, </w:t>
        </w:r>
      </w:ins>
      <w:ins w:id="566" w:author="Tony Fast" w:date="2013-11-05T22:43:00Z">
        <w:r w:rsidR="00821CBF">
          <w:rPr>
            <w:rFonts w:ascii="Times New Roman" w:hAnsi="Times New Roman" w:cs="Times New Roman"/>
          </w:rPr>
          <w:t xml:space="preserve">since </w:t>
        </w:r>
      </w:ins>
      <w:ins w:id="567" w:author="Tony Fast" w:date="2013-10-31T10:52:00Z">
        <w:r w:rsidR="000F145B">
          <w:rPr>
            <w:rFonts w:ascii="Times New Roman" w:hAnsi="Times New Roman" w:cs="Times New Roman"/>
          </w:rPr>
          <w:t xml:space="preserve">the </w:t>
        </w:r>
      </w:ins>
      <w:ins w:id="568" w:author="Tony Fast" w:date="2013-11-05T22:43:00Z">
        <w:r w:rsidR="007D1A69">
          <w:rPr>
            <w:rFonts w:ascii="Times New Roman" w:hAnsi="Times New Roman" w:cs="Times New Roman"/>
          </w:rPr>
          <w:t>PBC</w:t>
        </w:r>
      </w:ins>
      <w:ins w:id="569" w:author="Tony Fast" w:date="2013-10-31T10:55:00Z">
        <w:r w:rsidR="004F59B4">
          <w:rPr>
            <w:rFonts w:ascii="Times New Roman" w:hAnsi="Times New Roman" w:cs="Times New Roman"/>
          </w:rPr>
          <w:t xml:space="preserve"> </w:t>
        </w:r>
      </w:ins>
      <w:ins w:id="570" w:author="Tony Fast" w:date="2013-10-31T10:52:00Z">
        <w:r w:rsidR="000F145B">
          <w:rPr>
            <w:rFonts w:ascii="Times New Roman" w:hAnsi="Times New Roman" w:cs="Times New Roman"/>
          </w:rPr>
          <w:t>model</w:t>
        </w:r>
      </w:ins>
      <w:ins w:id="571" w:author="Tony Fast" w:date="2013-11-05T22:43:00Z">
        <w:r w:rsidR="003A3202">
          <w:rPr>
            <w:rFonts w:ascii="Times New Roman" w:hAnsi="Times New Roman" w:cs="Times New Roman"/>
          </w:rPr>
          <w:t>s</w:t>
        </w:r>
      </w:ins>
      <w:ins w:id="572" w:author="Tony Fast" w:date="2013-10-31T10:52:00Z">
        <w:r w:rsidR="000F145B">
          <w:rPr>
            <w:rFonts w:ascii="Times New Roman" w:hAnsi="Times New Roman" w:cs="Times New Roman"/>
          </w:rPr>
          <w:t xml:space="preserve"> </w:t>
        </w:r>
      </w:ins>
      <w:ins w:id="573" w:author="Tony Fast" w:date="2013-11-05T22:43:00Z">
        <w:r w:rsidR="003A3202">
          <w:rPr>
            <w:rFonts w:ascii="Times New Roman" w:hAnsi="Times New Roman" w:cs="Times New Roman"/>
          </w:rPr>
          <w:t>are</w:t>
        </w:r>
      </w:ins>
      <w:ins w:id="574" w:author="Tony Fast" w:date="2013-10-31T10:52:00Z">
        <w:r w:rsidR="000F145B">
          <w:rPr>
            <w:rFonts w:ascii="Times New Roman" w:hAnsi="Times New Roman" w:cs="Times New Roman"/>
          </w:rPr>
          <w:t xml:space="preserve"> </w:t>
        </w:r>
      </w:ins>
      <w:ins w:id="575" w:author="Tony Fast" w:date="2013-10-31T10:53:00Z">
        <w:r w:rsidR="000F145B">
          <w:rPr>
            <w:rFonts w:ascii="Times New Roman" w:hAnsi="Times New Roman" w:cs="Times New Roman"/>
          </w:rPr>
          <w:t>translation</w:t>
        </w:r>
      </w:ins>
      <w:ins w:id="576" w:author="Tony Fast" w:date="2013-10-31T10:52:00Z">
        <w:r w:rsidR="000F145B">
          <w:rPr>
            <w:rFonts w:ascii="Times New Roman" w:hAnsi="Times New Roman" w:cs="Times New Roman"/>
          </w:rPr>
          <w:t>-invariant</w:t>
        </w:r>
      </w:ins>
      <w:ins w:id="577" w:author="Tony Fast" w:date="2013-11-05T22:43:00Z">
        <w:r w:rsidR="00A10B47">
          <w:rPr>
            <w:rFonts w:ascii="Times New Roman" w:hAnsi="Times New Roman" w:cs="Times New Roman"/>
          </w:rPr>
          <w:t>;</w:t>
        </w:r>
        <w:r w:rsidR="00EC402B">
          <w:rPr>
            <w:rFonts w:ascii="Times New Roman" w:hAnsi="Times New Roman" w:cs="Times New Roman"/>
          </w:rPr>
          <w:t xml:space="preserve"> </w:t>
        </w:r>
      </w:ins>
      <w:ins w:id="578" w:author="Tony Fast" w:date="2013-10-31T10:55:00Z">
        <w:r w:rsidR="00961B3E">
          <w:rPr>
            <w:rFonts w:ascii="Times New Roman" w:hAnsi="Times New Roman" w:cs="Times New Roman"/>
          </w:rPr>
          <w:t>the</w:t>
        </w:r>
      </w:ins>
      <w:ins w:id="579" w:author="Tony Fast" w:date="2013-11-05T22:44:00Z">
        <w:r w:rsidR="00EC402B">
          <w:rPr>
            <w:rFonts w:ascii="Times New Roman" w:hAnsi="Times New Roman" w:cs="Times New Roman"/>
          </w:rPr>
          <w:t>ir</w:t>
        </w:r>
      </w:ins>
      <w:ins w:id="580" w:author="Tony Fast" w:date="2013-10-31T10:53:00Z">
        <w:r w:rsidR="00022920">
          <w:rPr>
            <w:rFonts w:ascii="Times New Roman" w:hAnsi="Times New Roman" w:cs="Times New Roman"/>
          </w:rPr>
          <w:t xml:space="preserve"> </w:t>
        </w:r>
      </w:ins>
      <w:ins w:id="581" w:author="Tony Fast" w:date="2013-10-31T10:54:00Z">
        <w:r w:rsidR="003A768E">
          <w:rPr>
            <w:rFonts w:ascii="Times New Roman" w:hAnsi="Times New Roman" w:cs="Times New Roman"/>
          </w:rPr>
          <w:t>non-periodic s</w:t>
        </w:r>
        <w:r w:rsidR="00B82BFA">
          <w:rPr>
            <w:rFonts w:ascii="Times New Roman" w:hAnsi="Times New Roman" w:cs="Times New Roman"/>
          </w:rPr>
          <w:t>patial statistics</w:t>
        </w:r>
      </w:ins>
      <w:ins w:id="582" w:author="Tony Fast" w:date="2013-10-31T10:53:00Z">
        <w:r w:rsidR="00022920">
          <w:rPr>
            <w:rFonts w:ascii="Times New Roman" w:hAnsi="Times New Roman" w:cs="Times New Roman"/>
          </w:rPr>
          <w:t xml:space="preserve"> are non-unique and </w:t>
        </w:r>
      </w:ins>
      <w:ins w:id="583" w:author="Tony Fast" w:date="2013-10-31T10:54:00Z">
        <w:r w:rsidR="006432A2">
          <w:rPr>
            <w:rFonts w:ascii="Times New Roman" w:hAnsi="Times New Roman" w:cs="Times New Roman"/>
          </w:rPr>
          <w:t>under</w:t>
        </w:r>
      </w:ins>
      <w:ins w:id="584" w:author="Tony Fast" w:date="2013-10-31T10:55:00Z">
        <w:r w:rsidR="006F4C5B">
          <w:rPr>
            <w:rFonts w:ascii="Times New Roman" w:hAnsi="Times New Roman" w:cs="Times New Roman"/>
          </w:rPr>
          <w:t>-</w:t>
        </w:r>
      </w:ins>
      <w:ins w:id="585" w:author="Tony Fast" w:date="2013-10-31T10:54:00Z">
        <w:r w:rsidR="006432A2">
          <w:rPr>
            <w:rFonts w:ascii="Times New Roman" w:hAnsi="Times New Roman" w:cs="Times New Roman"/>
          </w:rPr>
          <w:t>sampled</w:t>
        </w:r>
      </w:ins>
      <w:ins w:id="586" w:author="Tony Fast" w:date="2013-11-05T22:45:00Z">
        <w:r w:rsidR="00DB78FE">
          <w:rPr>
            <w:rFonts w:ascii="Times New Roman" w:hAnsi="Times New Roman" w:cs="Times New Roman"/>
          </w:rPr>
          <w:t xml:space="preserve"> </w:t>
        </w:r>
        <w:r w:rsidR="001339D4">
          <w:rPr>
            <w:rFonts w:ascii="Times New Roman" w:hAnsi="Times New Roman" w:cs="Times New Roman"/>
          </w:rPr>
          <w:t xml:space="preserve">since </w:t>
        </w:r>
      </w:ins>
      <w:ins w:id="587" w:author="Tony Fast" w:date="2013-10-31T10:38:00Z">
        <w:r w:rsidR="006B1D9C">
          <w:rPr>
            <w:rFonts w:ascii="Times New Roman" w:hAnsi="Times New Roman" w:cs="Times New Roman"/>
          </w:rPr>
          <w:t xml:space="preserve">sampling </w:t>
        </w:r>
      </w:ins>
      <w:ins w:id="588" w:author="Tony Fast" w:date="2013-11-05T22:46:00Z">
        <w:r w:rsidR="00D43549">
          <w:rPr>
            <w:rFonts w:ascii="Times New Roman" w:hAnsi="Times New Roman" w:cs="Times New Roman"/>
          </w:rPr>
          <w:t xml:space="preserve">across </w:t>
        </w:r>
      </w:ins>
      <w:ins w:id="589" w:author="Tony Fast" w:date="2013-11-14T17:48:00Z">
        <w:r w:rsidR="0027597C">
          <w:rPr>
            <w:rFonts w:ascii="Times New Roman" w:hAnsi="Times New Roman" w:cs="Times New Roman"/>
          </w:rPr>
          <w:t>the sample boundaries is deliberately suppre</w:t>
        </w:r>
        <w:r w:rsidR="004C606A">
          <w:rPr>
            <w:rFonts w:ascii="Times New Roman" w:hAnsi="Times New Roman" w:cs="Times New Roman"/>
          </w:rPr>
          <w:t>s</w:t>
        </w:r>
        <w:r w:rsidR="0027597C">
          <w:rPr>
            <w:rFonts w:ascii="Times New Roman" w:hAnsi="Times New Roman" w:cs="Times New Roman"/>
          </w:rPr>
          <w:t>sed</w:t>
        </w:r>
        <w:r w:rsidR="00D83481">
          <w:rPr>
            <w:rFonts w:ascii="Times New Roman" w:hAnsi="Times New Roman" w:cs="Times New Roman"/>
          </w:rPr>
          <w:t xml:space="preserve"> </w:t>
        </w:r>
      </w:ins>
      <w:ins w:id="590" w:author="Tony Fast" w:date="2013-10-31T10:45:00Z">
        <w:r w:rsidR="00024BF8">
          <w:rPr>
            <w:rFonts w:ascii="Times New Roman" w:hAnsi="Times New Roman" w:cs="Times New Roman"/>
          </w:rPr>
          <w:t>(Figure rr(b))</w:t>
        </w:r>
      </w:ins>
      <w:ins w:id="591" w:author="Tony Fast" w:date="2013-10-31T10:35:00Z">
        <w:r w:rsidR="009106F4">
          <w:rPr>
            <w:rFonts w:ascii="Times New Roman" w:hAnsi="Times New Roman" w:cs="Times New Roman"/>
          </w:rPr>
          <w:t>.</w:t>
        </w:r>
      </w:ins>
      <w:ins w:id="592" w:author="Tony Fast" w:date="2013-10-31T10:38:00Z">
        <w:r w:rsidR="00D95305">
          <w:rPr>
            <w:rFonts w:ascii="Times New Roman" w:hAnsi="Times New Roman" w:cs="Times New Roman"/>
          </w:rPr>
          <w:t xml:space="preserve">  </w:t>
        </w:r>
      </w:ins>
      <w:ins w:id="593" w:author="Tony Fast" w:date="2013-10-31T10:50:00Z">
        <w:r w:rsidR="00920FC0">
          <w:rPr>
            <w:rFonts w:ascii="Times New Roman" w:hAnsi="Times New Roman" w:cs="Times New Roman"/>
          </w:rPr>
          <w:t xml:space="preserve">Non-periodic statistics </w:t>
        </w:r>
      </w:ins>
      <w:ins w:id="594" w:author="Tony Fast" w:date="2013-11-05T22:50:00Z">
        <w:r w:rsidR="003E0E89">
          <w:rPr>
            <w:rFonts w:ascii="Times New Roman" w:hAnsi="Times New Roman" w:cs="Times New Roman"/>
          </w:rPr>
          <w:t xml:space="preserve">will </w:t>
        </w:r>
      </w:ins>
      <w:ins w:id="595" w:author="Tony Fast" w:date="2013-10-31T10:50:00Z">
        <w:r w:rsidR="00920FC0">
          <w:rPr>
            <w:rFonts w:ascii="Times New Roman" w:hAnsi="Times New Roman" w:cs="Times New Roman"/>
          </w:rPr>
          <w:t xml:space="preserve">provide one </w:t>
        </w:r>
      </w:ins>
      <w:ins w:id="596" w:author="Tony Fast" w:date="2013-11-05T22:50:00Z">
        <w:r w:rsidR="00AE0B21">
          <w:rPr>
            <w:rFonts w:ascii="Times New Roman" w:hAnsi="Times New Roman" w:cs="Times New Roman"/>
          </w:rPr>
          <w:t xml:space="preserve">of many possible </w:t>
        </w:r>
      </w:ins>
      <w:ins w:id="597" w:author="Tony Fast" w:date="2013-10-31T10:50:00Z">
        <w:r w:rsidR="00920FC0">
          <w:rPr>
            <w:rFonts w:ascii="Times New Roman" w:hAnsi="Times New Roman" w:cs="Times New Roman"/>
          </w:rPr>
          <w:t>statistical descriptor</w:t>
        </w:r>
      </w:ins>
      <w:ins w:id="598" w:author="Tony Fast" w:date="2013-11-05T22:50:00Z">
        <w:r w:rsidR="00906890">
          <w:rPr>
            <w:rFonts w:ascii="Times New Roman" w:hAnsi="Times New Roman" w:cs="Times New Roman"/>
          </w:rPr>
          <w:t>s</w:t>
        </w:r>
        <w:r w:rsidR="001C6956">
          <w:rPr>
            <w:rFonts w:ascii="Times New Roman" w:hAnsi="Times New Roman" w:cs="Times New Roman"/>
          </w:rPr>
          <w:t xml:space="preserve">.  </w:t>
        </w:r>
      </w:ins>
      <w:ins w:id="599" w:author="Tony Fast" w:date="2013-10-31T10:50:00Z">
        <w:r w:rsidR="00920FC0">
          <w:rPr>
            <w:rFonts w:ascii="Times New Roman" w:hAnsi="Times New Roman" w:cs="Times New Roman"/>
          </w:rPr>
          <w:t xml:space="preserve"> </w:t>
        </w:r>
      </w:ins>
      <w:ins w:id="600" w:author="Tony Fast" w:date="2013-11-05T22:50:00Z">
        <w:r w:rsidR="00265498">
          <w:rPr>
            <w:rFonts w:ascii="Times New Roman" w:hAnsi="Times New Roman" w:cs="Times New Roman"/>
          </w:rPr>
          <w:t xml:space="preserve">It is possible to allow </w:t>
        </w:r>
        <w:r w:rsidR="00265498">
          <w:rPr>
            <w:rFonts w:ascii="Times New Roman" w:hAnsi="Times New Roman" w:cs="Times New Roman"/>
          </w:rPr>
          <w:lastRenderedPageBreak/>
          <w:t xml:space="preserve">the spatial statistics to sample information across the boundaries </w:t>
        </w:r>
      </w:ins>
      <w:ins w:id="601" w:author="Tony Fast" w:date="2013-11-05T22:51:00Z">
        <w:r w:rsidR="00265498">
          <w:rPr>
            <w:rFonts w:ascii="Times New Roman" w:hAnsi="Times New Roman" w:cs="Times New Roman"/>
          </w:rPr>
          <w:t>to extract a complete set of unique</w:t>
        </w:r>
        <w:r w:rsidR="009427D5">
          <w:rPr>
            <w:rFonts w:ascii="Times New Roman" w:hAnsi="Times New Roman" w:cs="Times New Roman"/>
          </w:rPr>
          <w:t xml:space="preserve"> spatial</w:t>
        </w:r>
        <w:r w:rsidR="00265498">
          <w:rPr>
            <w:rFonts w:ascii="Times New Roman" w:hAnsi="Times New Roman" w:cs="Times New Roman"/>
          </w:rPr>
          <w:t xml:space="preserve"> statistics for </w:t>
        </w:r>
        <w:r w:rsidR="0018019A">
          <w:rPr>
            <w:rFonts w:ascii="Times New Roman" w:hAnsi="Times New Roman" w:cs="Times New Roman"/>
          </w:rPr>
          <w:t>the periodic simulation</w:t>
        </w:r>
      </w:ins>
      <w:ins w:id="602" w:author="Tony Fast" w:date="2013-10-31T10:50:00Z">
        <w:r w:rsidR="00920FC0">
          <w:rPr>
            <w:rFonts w:ascii="Times New Roman" w:hAnsi="Times New Roman" w:cs="Times New Roman"/>
          </w:rPr>
          <w:t>.</w:t>
        </w:r>
      </w:ins>
    </w:p>
    <w:p w14:paraId="17A57B9B" w14:textId="69124257" w:rsidR="00621DB3" w:rsidRDefault="00834FD4">
      <w:pPr>
        <w:ind w:firstLine="720"/>
        <w:jc w:val="both"/>
        <w:rPr>
          <w:ins w:id="603" w:author="Tony Fast" w:date="2013-11-14T17:49:00Z"/>
          <w:rFonts w:ascii="Times New Roman" w:hAnsi="Times New Roman" w:cs="Times New Roman"/>
        </w:rPr>
        <w:pPrChange w:id="604" w:author="Tony Fast" w:date="2013-11-05T22:50:00Z">
          <w:pPr>
            <w:jc w:val="both"/>
          </w:pPr>
        </w:pPrChange>
      </w:pPr>
      <w:ins w:id="605" w:author="Tony Fast" w:date="2013-11-14T17:49:00Z">
        <w:r>
          <w:rPr>
            <w:rFonts w:ascii="Times New Roman" w:hAnsi="Times New Roman" w:cs="Times New Roman"/>
          </w:rPr>
          <w:t xml:space="preserve">Extracting periodic statistics is a less computationally intensive task than the </w:t>
        </w:r>
      </w:ins>
      <w:ins w:id="606" w:author="Tony Fast" w:date="2013-11-14T17:50:00Z">
        <w:r w:rsidR="00E44DAF">
          <w:rPr>
            <w:rFonts w:ascii="Times New Roman" w:hAnsi="Times New Roman" w:cs="Times New Roman"/>
          </w:rPr>
          <w:t xml:space="preserve">non-periodic boundary conditions.  </w:t>
        </w:r>
        <w:r w:rsidR="003B2B8C">
          <w:rPr>
            <w:rFonts w:ascii="Times New Roman" w:hAnsi="Times New Roman" w:cs="Times New Roman"/>
          </w:rPr>
          <w:t xml:space="preserve">In lines 8-9 in the numerator psuedocode (Table yy) and lines 6-7 </w:t>
        </w:r>
        <w:r w:rsidR="00637C76">
          <w:rPr>
            <w:rFonts w:ascii="Times New Roman" w:hAnsi="Times New Roman" w:cs="Times New Roman"/>
          </w:rPr>
          <w:t xml:space="preserve">(Table zz) </w:t>
        </w:r>
        <w:r w:rsidR="00955769">
          <w:rPr>
            <w:rFonts w:ascii="Times New Roman" w:hAnsi="Times New Roman" w:cs="Times New Roman"/>
          </w:rPr>
          <w:t>in the denominator</w:t>
        </w:r>
        <w:r w:rsidR="00594871">
          <w:rPr>
            <w:rFonts w:ascii="Times New Roman" w:hAnsi="Times New Roman" w:cs="Times New Roman"/>
          </w:rPr>
          <w:t xml:space="preserve">, </w:t>
        </w:r>
      </w:ins>
      <w:ins w:id="607" w:author="Tony Fast" w:date="2013-11-14T17:51:00Z">
        <w:r w:rsidR="00594871">
          <w:rPr>
            <w:rFonts w:ascii="Times New Roman" w:hAnsi="Times New Roman" w:cs="Times New Roman"/>
          </w:rPr>
          <w:t>a decision is made to pad the microstructure function with zeros.</w:t>
        </w:r>
        <w:r w:rsidR="00BE7F6B">
          <w:rPr>
            <w:rFonts w:ascii="Times New Roman" w:hAnsi="Times New Roman" w:cs="Times New Roman"/>
          </w:rPr>
          <w:t xml:space="preserve">  This decision is based on the periodicity; if no periodicity is enforced by the physics based model then each spatial dimension is padded with zeros to avoid any dubious samples in the spatial statistics.  </w:t>
        </w:r>
        <w:r w:rsidR="00AC5C0E">
          <w:rPr>
            <w:rFonts w:ascii="Times New Roman" w:hAnsi="Times New Roman" w:cs="Times New Roman"/>
          </w:rPr>
          <w:t xml:space="preserve">If a simulation is perfectly periodic then </w:t>
        </w:r>
      </w:ins>
      <w:ins w:id="608" w:author="Tony Fast" w:date="2013-11-14T18:01:00Z">
        <w:r w:rsidR="00F31132">
          <w:rPr>
            <w:rFonts w:ascii="Times New Roman" w:hAnsi="Times New Roman" w:cs="Times New Roman"/>
          </w:rPr>
          <w:t>the microstructure signal is not padded.</w:t>
        </w:r>
        <w:r w:rsidR="00121719">
          <w:rPr>
            <w:rFonts w:ascii="Times New Roman" w:hAnsi="Times New Roman" w:cs="Times New Roman"/>
          </w:rPr>
          <w:t xml:space="preserve">  In a perfectly periodic simulation</w:t>
        </w:r>
      </w:ins>
      <w:ins w:id="609" w:author="Tony Fast" w:date="2013-11-14T18:02:00Z">
        <w:r w:rsidR="00FB47A7">
          <w:rPr>
            <w:rFonts w:ascii="Times New Roman" w:hAnsi="Times New Roman" w:cs="Times New Roman"/>
          </w:rPr>
          <w:t xml:space="preserve"> with complete material information</w:t>
        </w:r>
      </w:ins>
      <w:ins w:id="610" w:author="Tony Fast" w:date="2013-11-14T18:01:00Z">
        <w:r w:rsidR="00121719">
          <w:rPr>
            <w:rFonts w:ascii="Times New Roman" w:hAnsi="Times New Roman" w:cs="Times New Roman"/>
          </w:rPr>
          <w:t>, the normalization</w:t>
        </w:r>
        <w:r w:rsidR="005C557F">
          <w:rPr>
            <w:rFonts w:ascii="Times New Roman" w:hAnsi="Times New Roman" w:cs="Times New Roman"/>
          </w:rPr>
          <w:t xml:space="preserve"> in the </w:t>
        </w:r>
        <w:r w:rsidR="00FB47A7">
          <w:rPr>
            <w:rFonts w:ascii="Times New Roman" w:hAnsi="Times New Roman" w:cs="Times New Roman"/>
          </w:rPr>
          <w:t xml:space="preserve">denominator simply becomes </w:t>
        </w:r>
        <m:oMath>
          <m:r>
            <w:rPr>
              <w:rFonts w:ascii="Cambria Math" w:hAnsi="Cambria Math"/>
            </w:rPr>
            <m:t>S</m:t>
          </m:r>
        </m:oMath>
        <w:r w:rsidR="00FB47A7">
          <w:rPr>
            <w:rFonts w:ascii="Times New Roman" w:hAnsi="Times New Roman" w:cs="Times New Roman"/>
          </w:rPr>
          <w:t xml:space="preserve"> and need not be ri</w:t>
        </w:r>
      </w:ins>
      <w:ins w:id="611" w:author="Tony Fast" w:date="2013-11-14T18:03:00Z">
        <w:r w:rsidR="007F04CE">
          <w:rPr>
            <w:rFonts w:ascii="Times New Roman" w:hAnsi="Times New Roman" w:cs="Times New Roman"/>
          </w:rPr>
          <w:t>gorously computed as suggestion in the pseudocode for the denominator</w:t>
        </w:r>
      </w:ins>
      <w:ins w:id="612" w:author="Tony Fast" w:date="2013-11-14T18:04:00Z">
        <w:r w:rsidR="00EB0F0A">
          <w:rPr>
            <w:rFonts w:ascii="Times New Roman" w:hAnsi="Times New Roman" w:cs="Times New Roman"/>
          </w:rPr>
          <w:t xml:space="preserve">; </w:t>
        </w:r>
        <w:r w:rsidR="00A81128">
          <w:rPr>
            <w:rFonts w:ascii="Times New Roman" w:hAnsi="Times New Roman" w:cs="Times New Roman"/>
          </w:rPr>
          <w:t xml:space="preserve">if the denominator is computed then </w:t>
        </w: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 xml:space="preserve"> </m:t>
              </m:r>
            </m:sup>
          </m:sSubSup>
          <m:r>
            <w:rPr>
              <w:rFonts w:ascii="Cambria Math" w:hAnsi="Cambria Math" w:cs="Times New Roman"/>
            </w:rPr>
            <m:t xml:space="preserve">=S </m:t>
          </m:r>
          <m:r>
            <w:rPr>
              <w:rFonts w:ascii="Cambria Math" w:hAnsi="Cambria Math" w:cs="Times New Roman"/>
            </w:rPr>
            <m:t>∀t</m:t>
          </m:r>
        </m:oMath>
        <w:r w:rsidR="00EC3683">
          <w:rPr>
            <w:rFonts w:ascii="Times New Roman" w:hAnsi="Times New Roman" w:cs="Times New Roman"/>
          </w:rPr>
          <w:t>.</w:t>
        </w:r>
        <w:r w:rsidR="005737A6">
          <w:rPr>
            <w:rFonts w:ascii="Times New Roman" w:hAnsi="Times New Roman" w:cs="Times New Roman"/>
          </w:rPr>
          <w:t xml:space="preserve">  If the physics based model has an</w:t>
        </w:r>
      </w:ins>
      <w:ins w:id="613" w:author="Tony Fast" w:date="2013-11-14T18:05:00Z">
        <w:r w:rsidR="00FC3E50">
          <w:rPr>
            <w:rFonts w:ascii="Times New Roman" w:hAnsi="Times New Roman" w:cs="Times New Roman"/>
          </w:rPr>
          <w:t xml:space="preserve">y </w:t>
        </w:r>
      </w:ins>
      <w:ins w:id="614" w:author="Tony Fast" w:date="2013-11-14T18:04:00Z">
        <w:r w:rsidR="005737A6">
          <w:rPr>
            <w:rFonts w:ascii="Times New Roman" w:hAnsi="Times New Roman" w:cs="Times New Roman"/>
          </w:rPr>
          <w:t>non-periodic dimensions or is partial</w:t>
        </w:r>
      </w:ins>
      <w:ins w:id="615" w:author="Tony Fast" w:date="2013-11-14T18:05:00Z">
        <w:r w:rsidR="00883060">
          <w:rPr>
            <w:rFonts w:ascii="Times New Roman" w:hAnsi="Times New Roman" w:cs="Times New Roman"/>
          </w:rPr>
          <w:t>, then Eq. ll will need to be used to compute the denominator</w:t>
        </w:r>
        <w:r w:rsidR="004C5920">
          <w:rPr>
            <w:rFonts w:ascii="Times New Roman" w:hAnsi="Times New Roman" w:cs="Times New Roman"/>
          </w:rPr>
          <w:t>.  During this computation, it is important to make sure that the non-periodic dimensions are the only dimensions that are padded in lines 6-7.</w:t>
        </w:r>
      </w:ins>
    </w:p>
    <w:p w14:paraId="7C6B94E2" w14:textId="24A68594" w:rsidR="00B228A1" w:rsidRDefault="00B228A1" w:rsidP="00127F02">
      <w:pPr>
        <w:jc w:val="both"/>
      </w:pPr>
    </w:p>
    <w:p w14:paraId="4FB6BC2C" w14:textId="77777777" w:rsidR="00D5467A" w:rsidRPr="0004181D" w:rsidRDefault="00D5467A" w:rsidP="00D5467A">
      <w:pPr>
        <w:jc w:val="both"/>
      </w:pPr>
      <w:r w:rsidRPr="00096298">
        <w:rPr>
          <w:highlight w:val="yellow"/>
        </w:rPr>
        <w:t>STOP HERE</w:t>
      </w:r>
    </w:p>
    <w:p w14:paraId="53B7DD6F" w14:textId="77777777" w:rsidR="00D5467A" w:rsidRDefault="00D5467A" w:rsidP="00127F02">
      <w:pPr>
        <w:jc w:val="both"/>
      </w:pPr>
    </w:p>
    <w:p w14:paraId="69F3CF59" w14:textId="2289C368" w:rsidR="00405B89" w:rsidRDefault="00405B89" w:rsidP="00127F02">
      <w:pPr>
        <w:jc w:val="both"/>
      </w:pPr>
      <w:r>
        <w:t>PSUEDOCODE FOR THE STATISTICS</w:t>
      </w:r>
    </w:p>
    <w:p w14:paraId="15DBDFD4" w14:textId="370CA828" w:rsidR="00725E14" w:rsidRDefault="000773E7" w:rsidP="00725E14">
      <w:ins w:id="616" w:author="Tony Fast" w:date="2013-11-01T11:44:00Z">
        <w:r>
          <w:t>1.</w:t>
        </w:r>
        <w:r>
          <w:tab/>
        </w:r>
      </w:ins>
      <w:r w:rsidR="00725E14">
        <w:t xml:space="preserve">Initialize spatially resolved raw model information, </w:t>
      </w:r>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w:r w:rsidR="00725E14">
        <w:t>, from physics-based models</w:t>
      </w:r>
    </w:p>
    <w:p w14:paraId="7B9BE5C3" w14:textId="485DE29F" w:rsidR="000773E7" w:rsidRPr="000773E7" w:rsidRDefault="000773E7" w:rsidP="00725E14">
      <w:pPr>
        <w:rPr>
          <w:ins w:id="617" w:author="Tony Fast" w:date="2013-11-01T11:44:00Z"/>
          <w:i/>
          <w:rPrChange w:id="618" w:author="Tony Fast" w:date="2013-11-01T11:45:00Z">
            <w:rPr>
              <w:ins w:id="619" w:author="Tony Fast" w:date="2013-11-01T11:44:00Z"/>
            </w:rPr>
          </w:rPrChange>
        </w:rPr>
      </w:pPr>
      <w:ins w:id="620" w:author="Tony Fast" w:date="2013-11-01T11:45:00Z">
        <w:r w:rsidRPr="000773E7">
          <w:rPr>
            <w:i/>
            <w:rPrChange w:id="621" w:author="Tony Fast" w:date="2013-11-01T11:45:00Z">
              <w:rPr/>
            </w:rPrChange>
          </w:rPr>
          <w:t>Digitize Raw Model Information</w:t>
        </w:r>
        <w:r>
          <w:rPr>
            <w:i/>
          </w:rPr>
          <w:t xml:space="preserve"> using the microstructure function</w:t>
        </w:r>
      </w:ins>
    </w:p>
    <w:p w14:paraId="2F268F0D" w14:textId="54CBDB62" w:rsidR="00725E14" w:rsidDel="00852D1F" w:rsidRDefault="000773E7" w:rsidP="00725E14">
      <w:pPr>
        <w:rPr>
          <w:del w:id="622" w:author="Tony Fast" w:date="2013-10-31T22:09:00Z"/>
        </w:rPr>
      </w:pPr>
      <w:ins w:id="623" w:author="Tony Fast" w:date="2013-11-01T11:45:00Z">
        <w:r>
          <w:t>2.</w:t>
        </w:r>
        <w:r>
          <w:tab/>
        </w:r>
      </w:ins>
      <w:ins w:id="624" w:author="Tony Fast" w:date="2013-11-01T11:44:00Z">
        <w:r>
          <w:t>I</w:t>
        </w:r>
      </w:ins>
      <w:del w:id="625" w:author="Tony Fast" w:date="2013-10-31T22:09:00Z">
        <w:r w:rsidR="00725E14" w:rsidDel="00852D1F">
          <w:delText xml:space="preserve">Compute the microstructure function of </w:delText>
        </w:r>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w:del>
    </w:p>
    <w:p w14:paraId="0E997059" w14:textId="71DE2769" w:rsidR="000773E7" w:rsidRPr="000773E7" w:rsidRDefault="00725E14" w:rsidP="00725E14">
      <w:del w:id="626" w:author="Tony Fast" w:date="2013-10-31T22:09:00Z">
        <w:r w:rsidDel="0053301E">
          <w:tab/>
        </w:r>
      </w:del>
      <w:del w:id="627" w:author="Tony Fast" w:date="2013-10-31T22:08:00Z">
        <w:r w:rsidDel="0053301E">
          <w:delText xml:space="preserve">Define </w:delText>
        </w:r>
      </w:del>
      <w:ins w:id="628" w:author="Tony Fast" w:date="2013-10-31T22:08:00Z">
        <w:r w:rsidR="0053301E">
          <w:t xml:space="preserve">nitialize </w:t>
        </w:r>
      </w:ins>
      <w:r>
        <w:t xml:space="preserve">the Spatial Basis function </w:t>
      </w:r>
      <m:oMath>
        <m:sSub>
          <m:sSubPr>
            <m:ctrlPr>
              <w:rPr>
                <w:rFonts w:ascii="Cambria Math" w:hAnsi="Cambria Math"/>
                <w:i/>
              </w:rPr>
            </m:ctrlPr>
          </m:sSubPr>
          <m:e>
            <m:r>
              <w:rPr>
                <w:rFonts w:ascii="Cambria Math" w:hAnsi="Cambria Math"/>
              </w:rPr>
              <m:t>χ</m:t>
            </m:r>
          </m:e>
          <m:sub>
            <m:r>
              <w:rPr>
                <w:rFonts w:ascii="Cambria Math" w:hAnsi="Cambria Math"/>
              </w:rPr>
              <m:t>s</m:t>
            </m:r>
          </m:sub>
        </m:sSub>
        <m:d>
          <m:dPr>
            <m:ctrlPr>
              <w:rPr>
                <w:rFonts w:ascii="Cambria Math" w:hAnsi="Cambria Math"/>
                <w:i/>
              </w:rPr>
            </m:ctrlPr>
          </m:dPr>
          <m:e>
            <m:r>
              <m:rPr>
                <m:sty m:val="bi"/>
              </m:rPr>
              <w:rPr>
                <w:rFonts w:ascii="Cambria Math" w:hAnsi="Cambria Math"/>
              </w:rPr>
              <m:t>x</m:t>
            </m:r>
          </m:e>
        </m:d>
      </m:oMath>
    </w:p>
    <w:p w14:paraId="4B037E44" w14:textId="2BAC0E7A" w:rsidR="00725E14" w:rsidRDefault="000773E7">
      <w:pPr>
        <w:pPrChange w:id="629" w:author="Tony Fast" w:date="2013-10-31T22:09:00Z">
          <w:pPr>
            <w:ind w:firstLine="720"/>
          </w:pPr>
        </w:pPrChange>
      </w:pPr>
      <w:ins w:id="630" w:author="Tony Fast" w:date="2013-11-01T11:45:00Z">
        <w:r>
          <w:t>3.</w:t>
        </w:r>
        <w:r>
          <w:tab/>
        </w:r>
      </w:ins>
      <w:r w:rsidR="00725E14">
        <w:t xml:space="preserve">For the number of local material states, </w:t>
      </w:r>
      <m:oMath>
        <m:r>
          <w:rPr>
            <w:rFonts w:ascii="Cambria Math" w:hAnsi="Cambria Math"/>
          </w:rPr>
          <m:t>i</m:t>
        </m:r>
      </m:oMath>
    </w:p>
    <w:p w14:paraId="600FDA22" w14:textId="35ED3839" w:rsidR="00725E14" w:rsidRDefault="00725E14" w:rsidP="00725E14">
      <w:pPr>
        <w:ind w:firstLine="720"/>
        <w:rPr>
          <w:b/>
        </w:rPr>
      </w:pPr>
      <w:r>
        <w:tab/>
      </w:r>
      <w:del w:id="631" w:author="Tony Fast" w:date="2013-10-31T22:09:00Z">
        <w:r w:rsidDel="00852D1F">
          <w:delText xml:space="preserve">Define </w:delText>
        </w:r>
      </w:del>
      <w:ins w:id="632" w:author="Tony Fast" w:date="2013-10-31T22:09:00Z">
        <w:r w:rsidR="00852D1F">
          <w:t xml:space="preserve">Initialize </w:t>
        </w:r>
      </w:ins>
      <w:r>
        <w:t xml:space="preserve">the local state space for the </w:t>
      </w:r>
      <m:oMath>
        <m:r>
          <w:rPr>
            <w:rFonts w:ascii="Cambria Math" w:hAnsi="Cambria Math"/>
          </w:rPr>
          <m:t>i</m:t>
        </m:r>
      </m:oMath>
      <w:r w:rsidRPr="00673011">
        <w:rPr>
          <w:vertAlign w:val="superscript"/>
        </w:rPr>
        <w:t>th</w:t>
      </w:r>
      <w:r>
        <w:t xml:space="preserve"> state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β</m:t>
            </m:r>
          </m:e>
        </m:sPre>
      </m:oMath>
    </w:p>
    <w:p w14:paraId="58B396F4" w14:textId="70B96FCD" w:rsidR="00852D1F" w:rsidRPr="008745E4" w:rsidRDefault="00725E14" w:rsidP="00852D1F">
      <w:pPr>
        <w:rPr>
          <w:ins w:id="633" w:author="Tony Fast" w:date="2013-11-01T11:46:00Z"/>
          <w:rFonts w:hint="eastAsia"/>
          <w:rPrChange w:id="634" w:author="Tony Fast" w:date="2013-11-01T11:46:00Z">
            <w:rPr>
              <w:ins w:id="635" w:author="Tony Fast" w:date="2013-11-01T11:46:00Z"/>
              <w:rFonts w:ascii="Cambria Math" w:hAnsi="Cambria Math" w:hint="eastAsia"/>
              <w:i/>
            </w:rPr>
          </w:rPrChange>
        </w:rPr>
      </w:pPr>
      <w:del w:id="636" w:author="Tony Fast" w:date="2013-11-01T11:45:00Z">
        <w:r w:rsidDel="001E72B9">
          <w:delText xml:space="preserve">Output </w:delText>
        </w:r>
      </w:del>
      <w:ins w:id="637" w:author="Tony Fast" w:date="2013-11-01T11:45:00Z">
        <w:r w:rsidR="001E72B9">
          <w:t xml:space="preserve">Output </w:t>
        </w:r>
      </w:ins>
      <w:r>
        <w:t xml:space="preserve">the microstructure function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ins w:id="638" w:author="Tony Fast" w:date="2013-10-31T22:09:00Z">
        <w:r w:rsidR="00852D1F">
          <w:t xml:space="preserve"> of </w:t>
        </w:r>
        <m:oMath>
          <m:r>
            <m:rPr>
              <m:sty m:val="bi"/>
            </m:rPr>
            <w:rPr>
              <w:rFonts w:ascii="Cambria Math" w:hAnsi="Cambria Math"/>
            </w:rPr>
            <m:t>β</m:t>
          </m:r>
          <m:d>
            <m:dPr>
              <m:ctrlPr>
                <w:rPr>
                  <w:rFonts w:ascii="Cambria Math" w:hAnsi="Cambria Math"/>
                  <w:i/>
                </w:rPr>
              </m:ctrlPr>
            </m:dPr>
            <m:e>
              <m:r>
                <m:rPr>
                  <m:sty m:val="bi"/>
                </m:rPr>
                <w:rPr>
                  <w:rFonts w:ascii="Cambria Math" w:hAnsi="Cambria Math"/>
                </w:rPr>
                <m:t>x</m:t>
              </m:r>
            </m:e>
          </m:d>
        </m:oMath>
      </w:ins>
      <w:ins w:id="639" w:author="Tony Fast" w:date="2013-11-01T11:45:00Z">
        <w:r w:rsidR="000F2878">
          <w:t xml:space="preserve"> using</w:t>
        </w:r>
        <w:r w:rsidR="00B8786C">
          <w:t xml:space="preserve"> </w:t>
        </w:r>
      </w:ins>
      <m:oMath>
        <m:sSub>
          <m:sSubPr>
            <m:ctrlPr>
              <w:ins w:id="640" w:author="Tony Fast" w:date="2013-11-01T11:46:00Z">
                <w:rPr>
                  <w:rFonts w:ascii="Cambria Math" w:hAnsi="Cambria Math"/>
                  <w:i/>
                </w:rPr>
              </w:ins>
            </m:ctrlPr>
          </m:sSubPr>
          <m:e>
            <w:ins w:id="641" w:author="Tony Fast" w:date="2013-11-01T11:46:00Z">
              <m:r>
                <w:rPr>
                  <w:rFonts w:ascii="Cambria Math" w:hAnsi="Cambria Math"/>
                </w:rPr>
                <m:t>χ</m:t>
              </m:r>
            </w:ins>
          </m:e>
          <m:sub>
            <w:ins w:id="642" w:author="Tony Fast" w:date="2013-11-01T11:46:00Z">
              <m:r>
                <w:rPr>
                  <w:rFonts w:ascii="Cambria Math" w:hAnsi="Cambria Math"/>
                </w:rPr>
                <m:t>s</m:t>
              </m:r>
            </w:ins>
          </m:sub>
        </m:sSub>
        <m:d>
          <m:dPr>
            <m:ctrlPr>
              <w:ins w:id="643" w:author="Tony Fast" w:date="2013-11-01T11:46:00Z">
                <w:rPr>
                  <w:rFonts w:ascii="Cambria Math" w:hAnsi="Cambria Math"/>
                  <w:i/>
                </w:rPr>
              </w:ins>
            </m:ctrlPr>
          </m:dPr>
          <m:e>
            <w:ins w:id="644" w:author="Tony Fast" w:date="2013-11-01T11:46:00Z">
              <m:r>
                <m:rPr>
                  <m:sty m:val="bi"/>
                </m:rPr>
                <w:rPr>
                  <w:rFonts w:ascii="Cambria Math" w:hAnsi="Cambria Math"/>
                </w:rPr>
                <m:t>x</m:t>
              </m:r>
            </w:ins>
          </m:e>
        </m:d>
      </m:oMath>
    </w:p>
    <w:p w14:paraId="2D8FC2B7" w14:textId="1E97AF54" w:rsidR="008745E4" w:rsidRPr="008745E4" w:rsidRDefault="008745E4" w:rsidP="00852D1F">
      <w:pPr>
        <w:rPr>
          <w:ins w:id="645" w:author="Tony Fast" w:date="2013-11-01T11:46:00Z"/>
        </w:rPr>
      </w:pPr>
      <w:ins w:id="646" w:author="Tony Fast" w:date="2013-11-01T11:46:00Z">
        <w:r>
          <w:t>4.</w:t>
        </w:r>
        <w:r>
          <w:tab/>
        </w:r>
      </w:ins>
    </w:p>
    <w:p w14:paraId="5E15261C" w14:textId="6C63FA14" w:rsidR="009A7B66" w:rsidRDefault="009A7B66" w:rsidP="00852D1F">
      <w:pPr>
        <w:rPr>
          <w:ins w:id="647" w:author="Tony Fast" w:date="2013-10-31T22:09:00Z"/>
        </w:rPr>
      </w:pPr>
      <w:ins w:id="648" w:author="Tony Fast" w:date="2013-11-01T11:46:00Z">
        <w:r>
          <w:t>weights</w:t>
        </w:r>
      </w:ins>
    </w:p>
    <w:p w14:paraId="2B69B1FF" w14:textId="1ED6CA34" w:rsidR="00852D1F" w:rsidDel="00852D1F" w:rsidRDefault="00852D1F" w:rsidP="00725E14">
      <w:pPr>
        <w:rPr>
          <w:del w:id="649" w:author="Tony Fast" w:date="2013-10-31T22:10:00Z"/>
        </w:rPr>
      </w:pPr>
      <w:ins w:id="650" w:author="Tony Fast" w:date="2013-10-31T22:10:00Z">
        <w:r>
          <w:t xml:space="preserve">For all unique pairs of </w:t>
        </w:r>
        <m:oMath>
          <m:r>
            <w:rPr>
              <w:rFonts w:ascii="Cambria Math" w:hAnsi="Cambria Math"/>
            </w:rPr>
            <m:t>h</m:t>
          </m:r>
        </m:oMath>
        <w:r>
          <w:t xml:space="preserve"> and </w:t>
        </w:r>
      </w:ins>
      <w:ins w:id="651" w:author="Tony Fast" w:date="2013-10-31T22:11:00Z">
        <m:oMath>
          <m:r>
            <w:rPr>
              <w:rFonts w:ascii="Cambria Math" w:hAnsi="Cambria Math"/>
            </w:rPr>
            <m:t>h'</m:t>
          </m:r>
        </m:oMath>
      </w:ins>
    </w:p>
    <w:p w14:paraId="3117F3C6" w14:textId="77777777" w:rsidR="00852D1F" w:rsidRPr="00852D1F" w:rsidRDefault="00852D1F" w:rsidP="00725E14">
      <w:pPr>
        <w:rPr>
          <w:ins w:id="652" w:author="Tony Fast" w:date="2013-10-31T22:11:00Z"/>
          <w:rFonts w:hint="eastAsia"/>
          <w:rPrChange w:id="653" w:author="Tony Fast" w:date="2013-10-31T22:10:00Z">
            <w:rPr>
              <w:ins w:id="654" w:author="Tony Fast" w:date="2013-10-31T22:11:00Z"/>
              <w:rFonts w:ascii="Cambria Math" w:hAnsi="Cambria Math" w:hint="eastAsia"/>
              <w:i/>
            </w:rPr>
          </w:rPrChange>
        </w:rPr>
      </w:pPr>
    </w:p>
    <w:p w14:paraId="0119342D" w14:textId="769564CB" w:rsidR="00852D1F" w:rsidRPr="00852D1F" w:rsidRDefault="00852D1F">
      <w:pPr>
        <w:ind w:firstLine="720"/>
        <w:rPr>
          <w:ins w:id="655" w:author="Tony Fast" w:date="2013-10-31T22:10:00Z"/>
        </w:rPr>
        <w:pPrChange w:id="656" w:author="Tony Fast" w:date="2013-10-31T22:11:00Z">
          <w:pPr/>
        </w:pPrChange>
      </w:pPr>
      <w:ins w:id="657" w:author="Tony Fast" w:date="2013-10-31T22:11:00Z">
        <w:r w:rsidRPr="00852D1F">
          <w:tab/>
          <w:t xml:space="preserve">FFT </w:t>
        </w:r>
        <m:oMath>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h</m:t>
              </m:r>
            </m:sup>
          </m:sSubSup>
        </m:oMath>
      </w:ins>
    </w:p>
    <w:p w14:paraId="061CC860" w14:textId="77777777" w:rsidR="006160B7" w:rsidRDefault="00725E14" w:rsidP="00725E14">
      <w:pPr>
        <w:rPr>
          <w:ins w:id="658" w:author="Tony Fast" w:date="2013-11-01T11:47:00Z"/>
        </w:rPr>
      </w:pPr>
      <w:del w:id="659" w:author="Tony Fast" w:date="2013-11-01T11:47:00Z">
        <w:r w:rsidDel="004E6F33">
          <w:delText xml:space="preserve">Compute the </w:delText>
        </w:r>
      </w:del>
      <w:ins w:id="660" w:author="Tony Fast" w:date="2013-11-01T11:47:00Z">
        <w:r w:rsidR="004E6F33">
          <w:t>Numerator Counts</w:t>
        </w:r>
        <w:r w:rsidR="001A2985">
          <w:t xml:space="preserve"> </w:t>
        </w:r>
      </w:ins>
      <w:r>
        <w:t>Complete Spatial Statistics</w:t>
      </w:r>
    </w:p>
    <w:p w14:paraId="611FDB04" w14:textId="3F75FD59" w:rsidR="00725E14" w:rsidRDefault="006160B7" w:rsidP="00725E14">
      <w:ins w:id="661" w:author="Tony Fast" w:date="2013-11-01T11:47:00Z">
        <w:r>
          <w:t>Denominator normalize</w:t>
        </w:r>
      </w:ins>
      <w:r w:rsidR="00725E14">
        <w:t>, Convolve the signals</w:t>
      </w:r>
    </w:p>
    <w:p w14:paraId="1E220045" w14:textId="77777777" w:rsidR="00725E14" w:rsidRDefault="00725E14" w:rsidP="00725E14">
      <w:r>
        <w:t>Numerator</w:t>
      </w:r>
    </w:p>
    <w:p w14:paraId="19712C6A" w14:textId="77777777" w:rsidR="00725E14" w:rsidRDefault="00725E14" w:rsidP="00725E14">
      <w:r>
        <w:tab/>
        <w:t xml:space="preserve">For all combinations of </w:t>
      </w:r>
      <m:oMath>
        <m:r>
          <w:rPr>
            <w:rFonts w:ascii="Cambria Math" w:hAnsi="Cambria Math"/>
          </w:rPr>
          <m:t>h</m:t>
        </m:r>
      </m:oMath>
      <w:r>
        <w:t xml:space="preserve"> and </w:t>
      </w:r>
      <m:oMath>
        <m:r>
          <w:rPr>
            <w:rFonts w:ascii="Cambria Math" w:hAnsi="Cambria Math"/>
          </w:rPr>
          <m:t>h'</m:t>
        </m:r>
      </m:oMath>
    </w:p>
    <w:p w14:paraId="25C18DB7" w14:textId="77777777" w:rsidR="00725E14" w:rsidRDefault="00725E14" w:rsidP="00725E14">
      <w:pPr>
        <w:ind w:firstLine="720"/>
      </w:pPr>
      <w:r>
        <w:tab/>
        <w:t>Augment the microstructure with zero padding the non-periodic dimensions with zeros</w:t>
      </w:r>
    </w:p>
    <w:p w14:paraId="0D666998" w14:textId="77777777" w:rsidR="00725E14" w:rsidRPr="00B16CA3" w:rsidRDefault="00725E14" w:rsidP="00725E14">
      <w:r>
        <w:tab/>
      </w:r>
      <w:r>
        <w:tab/>
        <w:t xml:space="preserve">FFT the augment microstructure function for states </w:t>
      </w:r>
      <m:oMath>
        <m:r>
          <w:rPr>
            <w:rFonts w:ascii="Cambria Math" w:hAnsi="Cambria Math"/>
          </w:rPr>
          <m:t>h</m:t>
        </m:r>
      </m:oMath>
      <w:r>
        <w:t xml:space="preserve"> and </w:t>
      </w:r>
      <m:oMath>
        <m:sSup>
          <m:sSupPr>
            <m:ctrlPr>
              <w:rPr>
                <w:rFonts w:ascii="Cambria Math" w:hAnsi="Cambria Math"/>
                <w:i/>
              </w:rPr>
            </m:ctrlPr>
          </m:sSupPr>
          <m:e>
            <m:r>
              <w:rPr>
                <w:rFonts w:ascii="Cambria Math" w:hAnsi="Cambria Math"/>
              </w:rPr>
              <m:t>h</m:t>
            </m:r>
          </m:e>
          <m:sup>
            <m:r>
              <w:rPr>
                <w:rFonts w:ascii="Cambria Math" w:hAnsi="Cambria Math"/>
              </w:rPr>
              <m:t>'</m:t>
            </m:r>
          </m:sup>
        </m:sSup>
      </m:oMath>
    </w:p>
    <w:p w14:paraId="2CEDA3F8" w14:textId="77777777" w:rsidR="00725E14" w:rsidRPr="00B16CA3" w:rsidRDefault="00725E14" w:rsidP="00725E14">
      <w:r>
        <w:t>Denominator</w:t>
      </w:r>
    </w:p>
    <w:p w14:paraId="33B819F7" w14:textId="77777777" w:rsidR="00725E14" w:rsidRDefault="00725E14" w:rsidP="00725E14">
      <w:pPr>
        <w:rPr>
          <w:ins w:id="662" w:author="Tony Fast" w:date="2013-11-07T21:42:00Z"/>
        </w:rPr>
      </w:pPr>
      <w:r>
        <w:tab/>
        <w:t>Normalize</w:t>
      </w:r>
    </w:p>
    <w:p w14:paraId="43F43CA0" w14:textId="77777777" w:rsidR="001A038F" w:rsidRDefault="001A038F" w:rsidP="00725E14">
      <w:pPr>
        <w:rPr>
          <w:ins w:id="663" w:author="Tony Fast" w:date="2013-11-07T21:42:00Z"/>
        </w:rPr>
      </w:pPr>
    </w:p>
    <w:p w14:paraId="64CE073F" w14:textId="6E2D992A" w:rsidR="009B4051" w:rsidRPr="00572586" w:rsidRDefault="009B4051" w:rsidP="00725E14">
      <w:pPr>
        <w:rPr>
          <w:ins w:id="664" w:author="Tony Fast" w:date="2013-11-07T21:42:00Z"/>
          <w:sz w:val="20"/>
          <w:rPrChange w:id="665" w:author="Tony Fast" w:date="2013-11-07T21:53:00Z">
            <w:rPr>
              <w:ins w:id="666" w:author="Tony Fast" w:date="2013-11-07T21:42:00Z"/>
            </w:rPr>
          </w:rPrChange>
        </w:rPr>
      </w:pPr>
      <w:ins w:id="667" w:author="Tony Fast" w:date="2013-11-07T21:42:00Z">
        <w:r w:rsidRPr="00572586">
          <w:rPr>
            <w:sz w:val="20"/>
            <w:rPrChange w:id="668" w:author="Tony Fast" w:date="2013-11-07T21:53:00Z">
              <w:rPr/>
            </w:rPrChange>
          </w:rPr>
          <w:t>Initialize raw spatial information</w:t>
        </w:r>
        <w:r w:rsidR="00782C45" w:rsidRPr="00572586">
          <w:rPr>
            <w:sz w:val="20"/>
            <w:rPrChange w:id="669" w:author="Tony Fast" w:date="2013-11-07T21:53:00Z">
              <w:rPr/>
            </w:rPrChange>
          </w:rPr>
          <w:t xml:space="preserve">, </w:t>
        </w:r>
        <m:oMath>
          <m:r>
            <m:rPr>
              <m:sty m:val="bi"/>
            </m:rPr>
            <w:rPr>
              <w:rFonts w:ascii="Cambria Math" w:hAnsi="Cambria Math"/>
              <w:sz w:val="20"/>
              <w:rPrChange w:id="670" w:author="Tony Fast" w:date="2013-11-07T21:53:00Z">
                <w:rPr>
                  <w:rFonts w:ascii="Cambria Math" w:hAnsi="Cambria Math"/>
                </w:rPr>
              </w:rPrChange>
            </w:rPr>
            <m:t>β</m:t>
          </m:r>
          <m:d>
            <m:dPr>
              <m:ctrlPr>
                <w:rPr>
                  <w:rFonts w:ascii="Cambria Math" w:hAnsi="Cambria Math"/>
                  <w:i/>
                  <w:sz w:val="20"/>
                </w:rPr>
              </m:ctrlPr>
            </m:dPr>
            <m:e>
              <m:r>
                <m:rPr>
                  <m:sty m:val="bi"/>
                </m:rPr>
                <w:rPr>
                  <w:rFonts w:ascii="Cambria Math" w:hAnsi="Cambria Math"/>
                  <w:sz w:val="20"/>
                  <w:rPrChange w:id="671" w:author="Tony Fast" w:date="2013-11-07T21:53:00Z">
                    <w:rPr>
                      <w:rFonts w:ascii="Cambria Math" w:hAnsi="Cambria Math"/>
                    </w:rPr>
                  </w:rPrChange>
                </w:rPr>
                <m:t>x</m:t>
              </m:r>
            </m:e>
          </m:d>
        </m:oMath>
      </w:ins>
    </w:p>
    <w:p w14:paraId="2B5E20C2" w14:textId="541BD4C8" w:rsidR="00782C45" w:rsidRPr="00572586" w:rsidRDefault="00782C45" w:rsidP="00725E14">
      <w:pPr>
        <w:rPr>
          <w:ins w:id="672" w:author="Tony Fast" w:date="2013-11-07T21:43:00Z"/>
          <w:sz w:val="20"/>
          <w:rPrChange w:id="673" w:author="Tony Fast" w:date="2013-11-07T21:53:00Z">
            <w:rPr>
              <w:ins w:id="674" w:author="Tony Fast" w:date="2013-11-07T21:43:00Z"/>
            </w:rPr>
          </w:rPrChange>
        </w:rPr>
      </w:pPr>
      <w:ins w:id="675" w:author="Tony Fast" w:date="2013-11-07T21:43:00Z">
        <w:r w:rsidRPr="00572586">
          <w:rPr>
            <w:sz w:val="20"/>
            <w:rPrChange w:id="676" w:author="Tony Fast" w:date="2013-11-07T21:53:00Z">
              <w:rPr/>
            </w:rPrChange>
          </w:rPr>
          <w:t>Initialize the spatial Basis Function</w:t>
        </w:r>
      </w:ins>
      <w:ins w:id="677" w:author="Tony Fast" w:date="2013-11-07T21:44:00Z">
        <w:r w:rsidR="007574CE" w:rsidRPr="00572586">
          <w:rPr>
            <w:sz w:val="20"/>
            <w:rPrChange w:id="678" w:author="Tony Fast" w:date="2013-11-07T21:53:00Z">
              <w:rPr/>
            </w:rPrChange>
          </w:rPr>
          <w:t xml:space="preserve">, </w:t>
        </w:r>
        <m:oMath>
          <m:sSub>
            <m:sSubPr>
              <m:ctrlPr>
                <w:rPr>
                  <w:rFonts w:ascii="Cambria Math" w:hAnsi="Cambria Math"/>
                  <w:i/>
                  <w:sz w:val="20"/>
                </w:rPr>
              </m:ctrlPr>
            </m:sSubPr>
            <m:e>
              <m:r>
                <w:rPr>
                  <w:rFonts w:ascii="Cambria Math" w:hAnsi="Cambria Math"/>
                  <w:sz w:val="20"/>
                  <w:rPrChange w:id="679" w:author="Tony Fast" w:date="2013-11-07T21:53:00Z">
                    <w:rPr>
                      <w:rFonts w:ascii="Cambria Math" w:hAnsi="Cambria Math"/>
                    </w:rPr>
                  </w:rPrChange>
                </w:rPr>
                <m:t>χ</m:t>
              </m:r>
            </m:e>
            <m:sub>
              <m:r>
                <w:rPr>
                  <w:rFonts w:ascii="Cambria Math" w:hAnsi="Cambria Math"/>
                  <w:sz w:val="20"/>
                  <w:rPrChange w:id="680" w:author="Tony Fast" w:date="2013-11-07T21:53:00Z">
                    <w:rPr>
                      <w:rFonts w:ascii="Cambria Math" w:hAnsi="Cambria Math"/>
                    </w:rPr>
                  </w:rPrChange>
                </w:rPr>
                <m:t>s</m:t>
              </m:r>
            </m:sub>
          </m:sSub>
          <m:d>
            <m:dPr>
              <m:ctrlPr>
                <w:rPr>
                  <w:rFonts w:ascii="Cambria Math" w:hAnsi="Cambria Math"/>
                  <w:i/>
                  <w:sz w:val="20"/>
                </w:rPr>
              </m:ctrlPr>
            </m:dPr>
            <m:e>
              <m:r>
                <m:rPr>
                  <m:sty m:val="bi"/>
                </m:rPr>
                <w:rPr>
                  <w:rFonts w:ascii="Cambria Math" w:hAnsi="Cambria Math"/>
                  <w:sz w:val="20"/>
                  <w:rPrChange w:id="681" w:author="Tony Fast" w:date="2013-11-07T21:53:00Z">
                    <w:rPr>
                      <w:rFonts w:ascii="Cambria Math" w:hAnsi="Cambria Math"/>
                    </w:rPr>
                  </w:rPrChange>
                </w:rPr>
                <m:t>x</m:t>
              </m:r>
            </m:e>
          </m:d>
        </m:oMath>
      </w:ins>
    </w:p>
    <w:p w14:paraId="55A19F47" w14:textId="447B1830" w:rsidR="007574CE" w:rsidRPr="00572586" w:rsidRDefault="007574CE" w:rsidP="00725E14">
      <w:pPr>
        <w:rPr>
          <w:ins w:id="682" w:author="Tony Fast" w:date="2013-11-07T21:44:00Z"/>
          <w:sz w:val="20"/>
          <w:rPrChange w:id="683" w:author="Tony Fast" w:date="2013-11-07T21:53:00Z">
            <w:rPr>
              <w:ins w:id="684" w:author="Tony Fast" w:date="2013-11-07T21:44:00Z"/>
            </w:rPr>
          </w:rPrChange>
        </w:rPr>
      </w:pPr>
      <w:ins w:id="685" w:author="Tony Fast" w:date="2013-11-07T21:44:00Z">
        <w:r w:rsidRPr="00572586">
          <w:rPr>
            <w:sz w:val="20"/>
            <w:rPrChange w:id="686" w:author="Tony Fast" w:date="2013-11-07T21:53:00Z">
              <w:rPr/>
            </w:rPrChange>
          </w:rPr>
          <w:t xml:space="preserve">For number of local material states, </w:t>
        </w:r>
        <m:oMath>
          <m:r>
            <w:rPr>
              <w:rFonts w:ascii="Cambria Math" w:hAnsi="Cambria Math"/>
              <w:sz w:val="20"/>
              <w:rPrChange w:id="687" w:author="Tony Fast" w:date="2013-11-07T21:53:00Z">
                <w:rPr>
                  <w:rFonts w:ascii="Cambria Math" w:hAnsi="Cambria Math"/>
                </w:rPr>
              </w:rPrChange>
            </w:rPr>
            <m:t>i</m:t>
          </m:r>
        </m:oMath>
      </w:ins>
    </w:p>
    <w:p w14:paraId="70C9A511" w14:textId="675F8CB6" w:rsidR="007574CE" w:rsidRPr="00572586" w:rsidRDefault="007574CE" w:rsidP="00725E14">
      <w:pPr>
        <w:rPr>
          <w:ins w:id="688" w:author="Tony Fast" w:date="2013-11-07T21:49:00Z"/>
          <w:sz w:val="20"/>
          <w:rPrChange w:id="689" w:author="Tony Fast" w:date="2013-11-07T21:53:00Z">
            <w:rPr>
              <w:ins w:id="690" w:author="Tony Fast" w:date="2013-11-07T21:49:00Z"/>
            </w:rPr>
          </w:rPrChange>
        </w:rPr>
      </w:pPr>
      <w:ins w:id="691" w:author="Tony Fast" w:date="2013-11-07T21:44:00Z">
        <w:r w:rsidRPr="00572586">
          <w:rPr>
            <w:sz w:val="20"/>
            <w:rPrChange w:id="692" w:author="Tony Fast" w:date="2013-11-07T21:53:00Z">
              <w:rPr/>
            </w:rPrChange>
          </w:rPr>
          <w:tab/>
        </w:r>
      </w:ins>
      <w:ins w:id="693" w:author="Tony Fast" w:date="2013-11-07T21:48:00Z">
        <w:r w:rsidR="00203006" w:rsidRPr="00572586">
          <w:rPr>
            <w:sz w:val="20"/>
            <w:rPrChange w:id="694" w:author="Tony Fast" w:date="2013-11-07T21:53:00Z">
              <w:rPr/>
            </w:rPrChange>
          </w:rPr>
          <w:t xml:space="preserve">Initialize </w:t>
        </w:r>
      </w:ins>
      <w:ins w:id="695" w:author="Tony Fast" w:date="2013-11-07T21:44:00Z">
        <w:r w:rsidRPr="00572586">
          <w:rPr>
            <w:sz w:val="20"/>
            <w:rPrChange w:id="696" w:author="Tony Fast" w:date="2013-11-07T21:53:00Z">
              <w:rPr/>
            </w:rPrChange>
          </w:rPr>
          <w:t>Local State Space basi</w:t>
        </w:r>
        <w:r w:rsidR="00413DB7" w:rsidRPr="00572586">
          <w:rPr>
            <w:sz w:val="20"/>
            <w:rPrChange w:id="697" w:author="Tony Fast" w:date="2013-11-07T21:53:00Z">
              <w:rPr/>
            </w:rPrChange>
          </w:rPr>
          <w:t>s</w:t>
        </w:r>
      </w:ins>
      <w:ins w:id="698" w:author="Tony Fast" w:date="2013-11-07T21:46:00Z">
        <w:r w:rsidR="001777E4" w:rsidRPr="00572586">
          <w:rPr>
            <w:sz w:val="20"/>
            <w:rPrChange w:id="699" w:author="Tony Fast" w:date="2013-11-07T21:53:00Z">
              <w:rPr/>
            </w:rPrChange>
          </w:rPr>
          <w:t xml:space="preserve">, </w:t>
        </w:r>
      </w:ins>
      <w:ins w:id="700" w:author="Tony Fast" w:date="2013-11-07T21:47:00Z">
        <m:oMath>
          <m:r>
            <w:rPr>
              <w:rFonts w:ascii="Cambria Math" w:hAnsi="Cambria Math"/>
              <w:sz w:val="20"/>
              <w:rPrChange w:id="701" w:author="Tony Fast" w:date="2013-11-07T21:53:00Z">
                <w:rPr>
                  <w:rFonts w:ascii="Cambria Math" w:hAnsi="Cambria Math"/>
                </w:rPr>
              </w:rPrChange>
            </w:rPr>
            <m:t>χ</m:t>
          </m:r>
          <m:d>
            <m:dPr>
              <m:ctrlPr>
                <w:rPr>
                  <w:rFonts w:ascii="Cambria Math" w:hAnsi="Cambria Math"/>
                  <w:i/>
                  <w:sz w:val="20"/>
                </w:rPr>
              </m:ctrlPr>
            </m:dPr>
            <m:e>
              <m:sPre>
                <m:sPrePr>
                  <m:ctrlPr>
                    <w:rPr>
                      <w:rFonts w:ascii="Cambria Math" w:hAnsi="Cambria Math"/>
                      <w:i/>
                      <w:sz w:val="20"/>
                    </w:rPr>
                  </m:ctrlPr>
                </m:sPrePr>
                <m:sub>
                  <m:r>
                    <w:rPr>
                      <w:rFonts w:ascii="Cambria Math" w:hAnsi="Cambria Math" w:hint="eastAsia"/>
                      <w:sz w:val="20"/>
                      <w:rPrChange w:id="702" w:author="Tony Fast" w:date="2013-11-07T21:53:00Z">
                        <w:rPr>
                          <w:rFonts w:ascii="Cambria Math" w:hAnsi="Cambria Math" w:hint="eastAsia"/>
                        </w:rPr>
                      </w:rPrChange>
                    </w:rPr>
                    <m:t xml:space="preserve"> </m:t>
                  </m:r>
                </m:sub>
                <m:sup>
                  <m:r>
                    <w:rPr>
                      <w:rFonts w:ascii="Cambria Math" w:hAnsi="Cambria Math"/>
                      <w:sz w:val="20"/>
                      <w:rPrChange w:id="703" w:author="Tony Fast" w:date="2013-11-07T21:53:00Z">
                        <w:rPr>
                          <w:rFonts w:ascii="Cambria Math" w:hAnsi="Cambria Math"/>
                        </w:rPr>
                      </w:rPrChange>
                    </w:rPr>
                    <m:t>i</m:t>
                  </m:r>
                </m:sup>
                <m:e>
                  <m:r>
                    <w:rPr>
                      <w:rFonts w:ascii="Cambria Math" w:hAnsi="Cambria Math"/>
                      <w:sz w:val="20"/>
                      <w:rPrChange w:id="704" w:author="Tony Fast" w:date="2013-11-07T21:53:00Z">
                        <w:rPr>
                          <w:rFonts w:ascii="Cambria Math" w:hAnsi="Cambria Math"/>
                        </w:rPr>
                      </w:rPrChange>
                    </w:rPr>
                    <m:t>β</m:t>
                  </m:r>
                </m:e>
              </m:sPre>
            </m:e>
          </m:d>
        </m:oMath>
      </w:ins>
    </w:p>
    <w:p w14:paraId="4694E50A" w14:textId="5625F1E2" w:rsidR="002C0969" w:rsidRPr="00572586" w:rsidRDefault="002C0969" w:rsidP="00725E14">
      <w:pPr>
        <w:rPr>
          <w:ins w:id="705" w:author="Tony Fast" w:date="2013-11-07T21:49:00Z"/>
          <w:sz w:val="20"/>
          <w:rPrChange w:id="706" w:author="Tony Fast" w:date="2013-11-07T21:53:00Z">
            <w:rPr>
              <w:ins w:id="707" w:author="Tony Fast" w:date="2013-11-07T21:49:00Z"/>
            </w:rPr>
          </w:rPrChange>
        </w:rPr>
      </w:pPr>
      <w:ins w:id="708" w:author="Tony Fast" w:date="2013-11-07T21:49:00Z">
        <w:r w:rsidRPr="00572586">
          <w:rPr>
            <w:sz w:val="20"/>
            <w:rPrChange w:id="709" w:author="Tony Fast" w:date="2013-11-07T21:53:00Z">
              <w:rPr/>
            </w:rPrChange>
          </w:rPr>
          <w:t>Generate Microstructure Function,</w:t>
        </w:r>
        <w:r w:rsidR="00C80B0B" w:rsidRPr="00572586">
          <w:rPr>
            <w:sz w:val="20"/>
            <w:rPrChange w:id="710" w:author="Tony Fast" w:date="2013-11-07T21:53:00Z">
              <w:rPr/>
            </w:rPrChange>
          </w:rPr>
          <w:t xml:space="preserve"> </w:t>
        </w:r>
        <m:oMath>
          <m:sSubSup>
            <m:sSubSupPr>
              <m:ctrlPr>
                <w:rPr>
                  <w:rFonts w:ascii="Cambria Math" w:hAnsi="Cambria Math"/>
                  <w:i/>
                  <w:sz w:val="20"/>
                </w:rPr>
              </m:ctrlPr>
            </m:sSubSupPr>
            <m:e>
              <m:r>
                <w:rPr>
                  <w:rFonts w:ascii="Cambria Math" w:hAnsi="Cambria Math"/>
                  <w:sz w:val="20"/>
                  <w:rPrChange w:id="711" w:author="Tony Fast" w:date="2013-11-07T21:53:00Z">
                    <w:rPr>
                      <w:rFonts w:ascii="Cambria Math" w:hAnsi="Cambria Math"/>
                    </w:rPr>
                  </w:rPrChange>
                </w:rPr>
                <m:t>m</m:t>
              </m:r>
            </m:e>
            <m:sub>
              <m:r>
                <w:rPr>
                  <w:rFonts w:ascii="Cambria Math" w:hAnsi="Cambria Math"/>
                  <w:sz w:val="20"/>
                  <w:rPrChange w:id="712" w:author="Tony Fast" w:date="2013-11-07T21:53:00Z">
                    <w:rPr>
                      <w:rFonts w:ascii="Cambria Math" w:hAnsi="Cambria Math"/>
                    </w:rPr>
                  </w:rPrChange>
                </w:rPr>
                <m:t>s</m:t>
              </m:r>
            </m:sub>
            <m:sup>
              <m:r>
                <w:rPr>
                  <w:rFonts w:ascii="Cambria Math" w:hAnsi="Cambria Math"/>
                  <w:sz w:val="20"/>
                  <w:rPrChange w:id="713" w:author="Tony Fast" w:date="2013-11-07T21:53:00Z">
                    <w:rPr>
                      <w:rFonts w:ascii="Cambria Math" w:hAnsi="Cambria Math"/>
                    </w:rPr>
                  </w:rPrChange>
                </w:rPr>
                <m:t>h</m:t>
              </m:r>
            </m:sup>
          </m:sSubSup>
        </m:oMath>
      </w:ins>
    </w:p>
    <w:p w14:paraId="14C9A7FE" w14:textId="1CABF3D3" w:rsidR="00E77F9A" w:rsidRPr="00572586" w:rsidRDefault="006661FA" w:rsidP="00725E14">
      <w:pPr>
        <w:rPr>
          <w:ins w:id="714" w:author="Tony Fast" w:date="2013-11-07T21:48:00Z"/>
          <w:sz w:val="20"/>
          <w:rPrChange w:id="715" w:author="Tony Fast" w:date="2013-11-07T21:53:00Z">
            <w:rPr>
              <w:ins w:id="716" w:author="Tony Fast" w:date="2013-11-07T21:48:00Z"/>
            </w:rPr>
          </w:rPrChange>
        </w:rPr>
      </w:pPr>
      <w:ins w:id="717" w:author="Tony Fast" w:date="2013-11-07T21:50:00Z">
        <w:r w:rsidRPr="00572586">
          <w:rPr>
            <w:sz w:val="20"/>
            <w:rPrChange w:id="718" w:author="Tony Fast" w:date="2013-11-07T21:53:00Z">
              <w:rPr/>
            </w:rPrChange>
          </w:rPr>
          <w:t xml:space="preserve">For local state index </w:t>
        </w:r>
      </w:ins>
      <w:ins w:id="719" w:author="Tony Fast" w:date="2013-11-07T21:51:00Z">
        <m:oMath>
          <m:r>
            <w:rPr>
              <w:rFonts w:ascii="Cambria Math" w:hAnsi="Cambria Math"/>
              <w:sz w:val="20"/>
              <w:rPrChange w:id="720" w:author="Tony Fast" w:date="2013-11-07T21:53:00Z">
                <w:rPr>
                  <w:rFonts w:ascii="Cambria Math" w:hAnsi="Cambria Math"/>
                </w:rPr>
              </w:rPrChange>
            </w:rPr>
            <m:t>h</m:t>
          </m:r>
        </m:oMath>
      </w:ins>
    </w:p>
    <w:p w14:paraId="6D3D42B4" w14:textId="70233B0C" w:rsidR="006661FA" w:rsidRPr="00572586" w:rsidRDefault="006661FA" w:rsidP="006661FA">
      <w:pPr>
        <w:rPr>
          <w:ins w:id="721" w:author="Tony Fast" w:date="2013-11-07T21:51:00Z"/>
          <w:sz w:val="20"/>
          <w:rPrChange w:id="722" w:author="Tony Fast" w:date="2013-11-07T21:53:00Z">
            <w:rPr>
              <w:ins w:id="723" w:author="Tony Fast" w:date="2013-11-07T21:51:00Z"/>
            </w:rPr>
          </w:rPrChange>
        </w:rPr>
      </w:pPr>
      <w:ins w:id="724" w:author="Tony Fast" w:date="2013-11-07T21:51:00Z">
        <w:r w:rsidRPr="00572586">
          <w:rPr>
            <w:sz w:val="20"/>
            <w:rPrChange w:id="725" w:author="Tony Fast" w:date="2013-11-07T21:53:00Z">
              <w:rPr/>
            </w:rPrChange>
          </w:rPr>
          <w:tab/>
          <w:t xml:space="preserve">For local state index </w:t>
        </w:r>
        <m:oMath>
          <m:r>
            <w:rPr>
              <w:rFonts w:ascii="Cambria Math" w:hAnsi="Cambria Math"/>
              <w:sz w:val="20"/>
              <w:rPrChange w:id="726" w:author="Tony Fast" w:date="2013-11-07T21:53:00Z">
                <w:rPr>
                  <w:rFonts w:ascii="Cambria Math" w:hAnsi="Cambria Math"/>
                </w:rPr>
              </w:rPrChange>
            </w:rPr>
            <m:t>h</m:t>
          </m:r>
          <m:r>
            <w:rPr>
              <w:rFonts w:ascii="Cambria Math" w:hAnsi="Cambria Math" w:hint="eastAsia"/>
              <w:sz w:val="20"/>
              <w:rPrChange w:id="727" w:author="Tony Fast" w:date="2013-11-07T21:53:00Z">
                <w:rPr>
                  <w:rFonts w:ascii="Cambria Math" w:hAnsi="Cambria Math" w:hint="eastAsia"/>
                </w:rPr>
              </w:rPrChange>
            </w:rPr>
            <m:t>'</m:t>
          </m:r>
        </m:oMath>
      </w:ins>
    </w:p>
    <w:p w14:paraId="31AD8D92" w14:textId="6D81204E" w:rsidR="002C0969" w:rsidRDefault="00145CF0" w:rsidP="00725E14">
      <w:pPr>
        <w:rPr>
          <w:ins w:id="728" w:author="Tony Fast" w:date="2013-11-07T21:53:00Z"/>
          <w:sz w:val="20"/>
        </w:rPr>
      </w:pPr>
      <w:ins w:id="729" w:author="Tony Fast" w:date="2013-11-07T21:51:00Z">
        <w:r w:rsidRPr="00572586">
          <w:rPr>
            <w:sz w:val="20"/>
            <w:rPrChange w:id="730" w:author="Tony Fast" w:date="2013-11-07T21:53:00Z">
              <w:rPr/>
            </w:rPrChange>
          </w:rPr>
          <w:tab/>
        </w:r>
        <w:r w:rsidRPr="00572586">
          <w:rPr>
            <w:sz w:val="20"/>
            <w:rPrChange w:id="731" w:author="Tony Fast" w:date="2013-11-07T21:53:00Z">
              <w:rPr/>
            </w:rPrChange>
          </w:rPr>
          <w:tab/>
          <w:t xml:space="preserve">Pad Microstructure Function </w:t>
        </w:r>
      </w:ins>
      <w:ins w:id="732" w:author="Tony Fast" w:date="2013-11-07T21:52:00Z">
        <w:r w:rsidR="005347E9" w:rsidRPr="00572586">
          <w:rPr>
            <w:sz w:val="20"/>
            <w:rPrChange w:id="733" w:author="Tony Fast" w:date="2013-11-07T21:53:00Z">
              <w:rPr/>
            </w:rPrChange>
          </w:rPr>
          <w:t xml:space="preserve">signal </w:t>
        </w:r>
        <m:oMath>
          <m:r>
            <w:rPr>
              <w:rFonts w:ascii="Cambria Math" w:hAnsi="Cambria Math"/>
              <w:sz w:val="20"/>
              <w:rPrChange w:id="734" w:author="Tony Fast" w:date="2013-11-07T21:53:00Z">
                <w:rPr>
                  <w:rFonts w:ascii="Cambria Math" w:hAnsi="Cambria Math"/>
                </w:rPr>
              </w:rPrChange>
            </w:rPr>
            <m:t>h</m:t>
          </m:r>
        </m:oMath>
        <w:r w:rsidR="005347E9" w:rsidRPr="00572586">
          <w:rPr>
            <w:sz w:val="20"/>
            <w:rPrChange w:id="735" w:author="Tony Fast" w:date="2013-11-07T21:53:00Z">
              <w:rPr/>
            </w:rPrChange>
          </w:rPr>
          <w:t xml:space="preserve"> </w:t>
        </w:r>
      </w:ins>
      <w:ins w:id="736" w:author="Tony Fast" w:date="2013-11-07T21:51:00Z">
        <w:r w:rsidRPr="00572586">
          <w:rPr>
            <w:sz w:val="20"/>
            <w:rPrChange w:id="737" w:author="Tony Fast" w:date="2013-11-07T21:53:00Z">
              <w:rPr/>
            </w:rPrChange>
          </w:rPr>
          <w:t xml:space="preserve">in each </w:t>
        </w:r>
      </w:ins>
      <w:ins w:id="738" w:author="Tony Fast" w:date="2013-11-07T21:52:00Z">
        <w:r w:rsidR="005347E9" w:rsidRPr="00572586">
          <w:rPr>
            <w:sz w:val="20"/>
            <w:rPrChange w:id="739" w:author="Tony Fast" w:date="2013-11-07T21:53:00Z">
              <w:rPr/>
            </w:rPrChange>
          </w:rPr>
          <w:t xml:space="preserve">spatial </w:t>
        </w:r>
      </w:ins>
      <w:ins w:id="740" w:author="Tony Fast" w:date="2013-11-07T21:53:00Z">
        <w:r w:rsidR="00572586">
          <w:rPr>
            <w:sz w:val="20"/>
          </w:rPr>
          <w:t>dimension</w:t>
        </w:r>
      </w:ins>
      <w:ins w:id="741" w:author="Tony Fast" w:date="2013-11-07T21:54:00Z">
        <w:r w:rsidR="00263F12">
          <w:rPr>
            <w:sz w:val="20"/>
          </w:rPr>
          <w:t>*</w:t>
        </w:r>
      </w:ins>
      <w:ins w:id="742" w:author="Tony Fast" w:date="2013-11-07T21:52:00Z">
        <w:r w:rsidR="005347E9" w:rsidRPr="00572586">
          <w:rPr>
            <w:sz w:val="20"/>
            <w:rPrChange w:id="743" w:author="Tony Fast" w:date="2013-11-07T21:53:00Z">
              <w:rPr/>
            </w:rPrChange>
          </w:rPr>
          <w:t xml:space="preserve"> </w:t>
        </w:r>
      </w:ins>
      <w:ins w:id="744" w:author="Tony Fast" w:date="2013-11-07T21:51:00Z">
        <w:r w:rsidRPr="00572586">
          <w:rPr>
            <w:sz w:val="20"/>
            <w:rPrChange w:id="745" w:author="Tony Fast" w:date="2013-11-07T21:53:00Z">
              <w:rPr/>
            </w:rPrChange>
          </w:rPr>
          <w:t>with zeros</w:t>
        </w:r>
      </w:ins>
    </w:p>
    <w:p w14:paraId="1A805D0B" w14:textId="1617AECB" w:rsidR="00937D67" w:rsidRPr="00572586" w:rsidRDefault="00937D67">
      <w:pPr>
        <w:ind w:left="720" w:firstLine="720"/>
        <w:rPr>
          <w:ins w:id="746" w:author="Tony Fast" w:date="2013-11-07T21:52:00Z"/>
          <w:sz w:val="20"/>
          <w:rPrChange w:id="747" w:author="Tony Fast" w:date="2013-11-07T21:53:00Z">
            <w:rPr>
              <w:ins w:id="748" w:author="Tony Fast" w:date="2013-11-07T21:52:00Z"/>
            </w:rPr>
          </w:rPrChange>
        </w:rPr>
        <w:pPrChange w:id="749" w:author="Tony Fast" w:date="2013-11-07T21:53:00Z">
          <w:pPr/>
        </w:pPrChange>
      </w:pPr>
      <w:ins w:id="750" w:author="Tony Fast" w:date="2013-11-07T21:53:00Z">
        <w:r w:rsidRPr="00B91CB6">
          <w:rPr>
            <w:sz w:val="20"/>
          </w:rPr>
          <w:t xml:space="preserve">Pad Microstructure Function signal </w:t>
        </w:r>
        <m:oMath>
          <m:r>
            <w:rPr>
              <w:rFonts w:ascii="Cambria Math" w:hAnsi="Cambria Math"/>
              <w:sz w:val="20"/>
            </w:rPr>
            <m:t>h'</m:t>
          </m:r>
        </m:oMath>
        <w:r w:rsidRPr="00B91CB6">
          <w:rPr>
            <w:sz w:val="20"/>
          </w:rPr>
          <w:t xml:space="preserve"> in each spatial </w:t>
        </w:r>
        <w:r>
          <w:rPr>
            <w:sz w:val="20"/>
          </w:rPr>
          <w:t>dimension</w:t>
        </w:r>
      </w:ins>
      <w:ins w:id="751" w:author="Tony Fast" w:date="2013-11-07T21:54:00Z">
        <w:r w:rsidR="006C51AC">
          <w:rPr>
            <w:sz w:val="20"/>
          </w:rPr>
          <w:t>*</w:t>
        </w:r>
      </w:ins>
      <w:ins w:id="752" w:author="Tony Fast" w:date="2013-11-07T21:53:00Z">
        <w:r w:rsidRPr="00B91CB6">
          <w:rPr>
            <w:sz w:val="20"/>
          </w:rPr>
          <w:t xml:space="preserve"> with zeros</w:t>
        </w:r>
      </w:ins>
    </w:p>
    <w:p w14:paraId="208E9C1C" w14:textId="54E00F2C" w:rsidR="0031599D" w:rsidRPr="00352B30" w:rsidRDefault="0031599D" w:rsidP="00725E14">
      <w:pPr>
        <w:rPr>
          <w:ins w:id="753" w:author="Tony Fast" w:date="2013-11-07T21:48:00Z"/>
        </w:rPr>
      </w:pPr>
      <w:ins w:id="754" w:author="Tony Fast" w:date="2013-11-07T21:52:00Z">
        <w:r w:rsidRPr="00572586">
          <w:rPr>
            <w:sz w:val="20"/>
            <w:rPrChange w:id="755" w:author="Tony Fast" w:date="2013-11-07T21:53:00Z">
              <w:rPr/>
            </w:rPrChange>
          </w:rPr>
          <w:tab/>
        </w:r>
        <w:r w:rsidRPr="00572586">
          <w:rPr>
            <w:sz w:val="20"/>
            <w:rPrChange w:id="756" w:author="Tony Fast" w:date="2013-11-07T21:53:00Z">
              <w:rPr/>
            </w:rPrChange>
          </w:rPr>
          <w:tab/>
          <w:t xml:space="preserve">Fast Fourier Transform </w:t>
        </w:r>
      </w:ins>
      <w:ins w:id="757" w:author="Tony Fast" w:date="2013-11-07T21:53:00Z">
        <w:r w:rsidR="001848A2">
          <w:rPr>
            <w:sz w:val="20"/>
          </w:rPr>
          <w:t xml:space="preserve">padded signal </w:t>
        </w:r>
      </w:ins>
      <w:ins w:id="758" w:author="Tony Fast" w:date="2013-11-07T21:54:00Z">
        <m:oMath>
          <m:r>
            <w:rPr>
              <w:rFonts w:ascii="Cambria Math" w:hAnsi="Cambria Math"/>
              <w:sz w:val="20"/>
            </w:rPr>
            <m:t>h</m:t>
          </m:r>
        </m:oMath>
      </w:ins>
    </w:p>
    <w:p w14:paraId="4DE7740A" w14:textId="0BD09598" w:rsidR="004B2046" w:rsidRPr="00B91CB6" w:rsidRDefault="004B2046" w:rsidP="004B2046">
      <w:pPr>
        <w:rPr>
          <w:ins w:id="759" w:author="Tony Fast" w:date="2013-11-07T21:54:00Z"/>
          <w:sz w:val="20"/>
        </w:rPr>
      </w:pPr>
      <w:ins w:id="760" w:author="Tony Fast" w:date="2013-11-07T21:54:00Z">
        <w:r>
          <w:rPr>
            <w:sz w:val="20"/>
          </w:rPr>
          <w:tab/>
        </w:r>
        <w:r>
          <w:rPr>
            <w:sz w:val="20"/>
          </w:rPr>
          <w:tab/>
        </w:r>
        <w:r w:rsidRPr="00B91CB6">
          <w:rPr>
            <w:sz w:val="20"/>
          </w:rPr>
          <w:t xml:space="preserve">Fast Fourier Transform </w:t>
        </w:r>
        <w:r>
          <w:rPr>
            <w:sz w:val="20"/>
          </w:rPr>
          <w:t xml:space="preserve">padded signal </w:t>
        </w:r>
        <m:oMath>
          <m:r>
            <w:rPr>
              <w:rFonts w:ascii="Cambria Math" w:hAnsi="Cambria Math"/>
              <w:sz w:val="20"/>
            </w:rPr>
            <m:t>h'</m:t>
          </m:r>
        </m:oMath>
      </w:ins>
    </w:p>
    <w:p w14:paraId="5F5A142C" w14:textId="21E2A074" w:rsidR="004B2046" w:rsidRDefault="004B2046" w:rsidP="004B2046">
      <w:pPr>
        <w:rPr>
          <w:ins w:id="761" w:author="Tony Fast" w:date="2013-11-07T21:56:00Z"/>
          <w:sz w:val="20"/>
        </w:rPr>
      </w:pPr>
      <w:ins w:id="762" w:author="Tony Fast" w:date="2013-11-07T21:54:00Z">
        <w:r>
          <w:rPr>
            <w:sz w:val="20"/>
          </w:rPr>
          <w:tab/>
        </w:r>
        <w:r>
          <w:rPr>
            <w:sz w:val="20"/>
          </w:rPr>
          <w:tab/>
        </w:r>
      </w:ins>
      <w:ins w:id="763" w:author="Tony Fast" w:date="2013-11-07T21:55:00Z">
        <w:r>
          <w:rPr>
            <w:sz w:val="20"/>
          </w:rPr>
          <w:t xml:space="preserve">Element-wise multiplication of the Fast Fourier Transforms of </w:t>
        </w:r>
      </w:ins>
      <w:ins w:id="764" w:author="Tony Fast" w:date="2013-11-07T21:56:00Z">
        <m:oMath>
          <m:r>
            <w:rPr>
              <w:rFonts w:ascii="Cambria Math" w:hAnsi="Cambria Math"/>
              <w:sz w:val="20"/>
            </w:rPr>
            <m:t>h</m:t>
          </m:r>
        </m:oMath>
        <w:r>
          <w:rPr>
            <w:sz w:val="20"/>
          </w:rPr>
          <w:t xml:space="preserve"> and </w:t>
        </w:r>
        <m:oMath>
          <m:r>
            <w:rPr>
              <w:rFonts w:ascii="Cambria Math" w:hAnsi="Cambria Math"/>
              <w:sz w:val="20"/>
            </w:rPr>
            <m:t>h'</m:t>
          </m:r>
        </m:oMath>
      </w:ins>
    </w:p>
    <w:p w14:paraId="3ED73C9C" w14:textId="5B97B508" w:rsidR="004B2046" w:rsidRDefault="004B2046" w:rsidP="004B2046">
      <w:pPr>
        <w:rPr>
          <w:ins w:id="765" w:author="Tony Fast" w:date="2013-11-07T22:00:00Z"/>
          <w:sz w:val="20"/>
        </w:rPr>
      </w:pPr>
      <w:ins w:id="766" w:author="Tony Fast" w:date="2013-11-07T21:56:00Z">
        <w:r>
          <w:rPr>
            <w:sz w:val="20"/>
          </w:rPr>
          <w:tab/>
        </w:r>
        <w:r>
          <w:rPr>
            <w:sz w:val="20"/>
          </w:rPr>
          <w:tab/>
          <w:t>Inverse Fourier Transform element-wise multiplication</w:t>
        </w:r>
      </w:ins>
    </w:p>
    <w:p w14:paraId="3C067770" w14:textId="77777777" w:rsidR="00352B30" w:rsidRDefault="00352B30" w:rsidP="004B2046">
      <w:pPr>
        <w:rPr>
          <w:ins w:id="767" w:author="Tony Fast" w:date="2013-11-07T22:00:00Z"/>
          <w:sz w:val="20"/>
        </w:rPr>
      </w:pPr>
    </w:p>
    <w:p w14:paraId="5F20E192" w14:textId="77777777" w:rsidR="00352B30" w:rsidRPr="00352B30" w:rsidRDefault="00352B30" w:rsidP="004B2046"/>
    <w:p w14:paraId="528A908E" w14:textId="77777777" w:rsidR="001A038F" w:rsidRPr="0078585F" w:rsidRDefault="001A038F" w:rsidP="00127F02">
      <w:pPr>
        <w:jc w:val="both"/>
      </w:pPr>
    </w:p>
    <w:p w14:paraId="2BE9687D" w14:textId="77777777" w:rsidR="00127F02" w:rsidRDefault="00127F02" w:rsidP="00127F02">
      <w:pPr>
        <w:jc w:val="both"/>
        <w:rPr>
          <w:rFonts w:ascii="Times New Roman" w:hAnsi="Times New Roman" w:cs="Times New Roman"/>
        </w:rPr>
      </w:pPr>
      <w:r>
        <w:rPr>
          <w:rFonts w:ascii="Times New Roman" w:hAnsi="Times New Roman" w:cs="Times New Roman"/>
        </w:rPr>
        <w:t>PERIODIC SIMULATION BOUNDARY CONDITIONS</w:t>
      </w:r>
    </w:p>
    <w:p w14:paraId="495104CB" w14:textId="44CE9151" w:rsidR="00A02F43" w:rsidRDefault="00F6243E" w:rsidP="00127F02">
      <w:pPr>
        <w:jc w:val="both"/>
        <w:rPr>
          <w:rFonts w:ascii="Times New Roman" w:hAnsi="Times New Roman" w:cs="Times New Roman"/>
        </w:rPr>
      </w:pPr>
      <w:r>
        <w:rPr>
          <w:rFonts w:ascii="Times New Roman" w:hAnsi="Times New Roman" w:cs="Times New Roman"/>
        </w:rPr>
        <w:t xml:space="preserve">Periodic boundary conditions </w:t>
      </w:r>
      <w:r w:rsidR="00ED7B8C">
        <w:rPr>
          <w:rFonts w:ascii="Times New Roman" w:hAnsi="Times New Roman" w:cs="Times New Roman"/>
        </w:rPr>
        <w:t>can be treated</w:t>
      </w:r>
      <w:r w:rsidR="0099460D">
        <w:rPr>
          <w:rFonts w:ascii="Times New Roman" w:hAnsi="Times New Roman" w:cs="Times New Roman"/>
        </w:rPr>
        <w:t xml:space="preserve"> as a special cause because the material is spatially invariant in the sample volume.</w:t>
      </w:r>
      <w:r w:rsidR="0058368C">
        <w:rPr>
          <w:rFonts w:ascii="Times New Roman" w:hAnsi="Times New Roman" w:cs="Times New Roman"/>
        </w:rPr>
        <w:t xml:space="preserve">  The prescribed approach for non-periodic material information can be applied to periodic material information</w:t>
      </w:r>
      <w:r w:rsidR="00FB1C9A">
        <w:rPr>
          <w:rFonts w:ascii="Times New Roman" w:hAnsi="Times New Roman" w:cs="Times New Roman"/>
        </w:rPr>
        <w:t xml:space="preserve">.  </w:t>
      </w:r>
      <w:r w:rsidR="00703E3A">
        <w:rPr>
          <w:rFonts w:ascii="Times New Roman" w:hAnsi="Times New Roman" w:cs="Times New Roman"/>
        </w:rPr>
        <w:t xml:space="preserve">Computing the statistics in this manner will correspond to a </w:t>
      </w:r>
      <w:r w:rsidR="001C4F7D">
        <w:rPr>
          <w:rFonts w:ascii="Times New Roman" w:hAnsi="Times New Roman" w:cs="Times New Roman"/>
        </w:rPr>
        <w:t>sub-sampling of the complete statistics because vectors are not allowed to transverse the boundaries of the sample space.</w:t>
      </w:r>
      <w:r w:rsidR="00E716DD">
        <w:rPr>
          <w:rFonts w:ascii="Times New Roman" w:hAnsi="Times New Roman" w:cs="Times New Roman"/>
        </w:rPr>
        <w:t xml:space="preserve">  </w:t>
      </w:r>
      <w:r w:rsidR="00A02F43">
        <w:rPr>
          <w:rFonts w:ascii="Times New Roman" w:hAnsi="Times New Roman" w:cs="Times New Roman"/>
        </w:rPr>
        <w:t>Since FFT methods are periodic by definition,</w:t>
      </w:r>
      <w:r w:rsidR="00D12760">
        <w:rPr>
          <w:rFonts w:ascii="Times New Roman" w:hAnsi="Times New Roman" w:cs="Times New Roman"/>
        </w:rPr>
        <w:t xml:space="preserve"> the padding step presented earlier is </w:t>
      </w:r>
      <w:r w:rsidR="002A567B">
        <w:rPr>
          <w:rFonts w:ascii="Times New Roman" w:hAnsi="Times New Roman" w:cs="Times New Roman"/>
        </w:rPr>
        <w:t>ignored</w:t>
      </w:r>
      <w:r w:rsidR="00D12760">
        <w:rPr>
          <w:rFonts w:ascii="Times New Roman" w:hAnsi="Times New Roman" w:cs="Times New Roman"/>
        </w:rPr>
        <w:t xml:space="preserve"> for </w:t>
      </w:r>
      <w:r w:rsidR="00D12760">
        <w:rPr>
          <w:rFonts w:ascii="Times New Roman" w:hAnsi="Times New Roman" w:cs="Times New Roman"/>
        </w:rPr>
        <w:lastRenderedPageBreak/>
        <w:t>both the numerator and denominator of the statistics.</w:t>
      </w:r>
      <w:r w:rsidR="006D54A7">
        <w:rPr>
          <w:rFonts w:ascii="Times New Roman" w:hAnsi="Times New Roman" w:cs="Times New Roman"/>
        </w:rPr>
        <w:t xml:space="preserve"> If all dimensions of the dataset are periodic.  For interfacial simulations, one may incur partial periodic boundary conditions wherein parallel to the interface the conditions are periodic, but perpendicular they aren’t.</w:t>
      </w:r>
    </w:p>
    <w:p w14:paraId="113B325E" w14:textId="77777777" w:rsidR="00273D5B" w:rsidRDefault="00273D5B" w:rsidP="00127F02">
      <w:pPr>
        <w:jc w:val="both"/>
        <w:rPr>
          <w:rFonts w:ascii="Times New Roman" w:hAnsi="Times New Roman" w:cs="Times New Roman"/>
        </w:rPr>
      </w:pPr>
    </w:p>
    <w:p w14:paraId="12CDB5E7" w14:textId="4431AB93" w:rsidR="00F6243E" w:rsidRDefault="006C6814" w:rsidP="00127F02">
      <w:pPr>
        <w:jc w:val="both"/>
        <w:rPr>
          <w:rFonts w:ascii="Times New Roman" w:hAnsi="Times New Roman" w:cs="Times New Roman"/>
        </w:rPr>
      </w:pPr>
      <w:r>
        <w:rPr>
          <w:rFonts w:ascii="Times New Roman" w:hAnsi="Times New Roman" w:cs="Times New Roman"/>
        </w:rPr>
        <w:t xml:space="preserve">For a periodic dataset, </w:t>
      </w:r>
      <w:r w:rsidR="00272202">
        <w:rPr>
          <w:rFonts w:ascii="Times New Roman" w:hAnsi="Times New Roman" w:cs="Times New Roman"/>
        </w:rPr>
        <w:t>the padding step is removed from the computation of both the numerator and denominator.</w:t>
      </w:r>
      <w:r w:rsidR="00A02F43">
        <w:rPr>
          <w:rFonts w:ascii="Times New Roman" w:hAnsi="Times New Roman" w:cs="Times New Roman"/>
        </w:rPr>
        <w:t xml:space="preserve">  T</w:t>
      </w:r>
    </w:p>
    <w:p w14:paraId="5DABDFE6" w14:textId="77777777" w:rsidR="004A3DA0" w:rsidRDefault="004A3DA0" w:rsidP="00127F02">
      <w:pPr>
        <w:jc w:val="both"/>
        <w:rPr>
          <w:rFonts w:ascii="Times New Roman" w:hAnsi="Times New Roman" w:cs="Times New Roman"/>
        </w:rPr>
      </w:pPr>
    </w:p>
    <w:p w14:paraId="733BCD28" w14:textId="2EC4220C" w:rsidR="00B36971" w:rsidRDefault="00B36971" w:rsidP="00127F02">
      <w:pPr>
        <w:jc w:val="both"/>
        <w:rPr>
          <w:rFonts w:ascii="Times New Roman" w:hAnsi="Times New Roman" w:cs="Times New Roman"/>
        </w:rPr>
      </w:pPr>
      <w:r>
        <w:rPr>
          <w:rFonts w:ascii="Times New Roman" w:hAnsi="Times New Roman" w:cs="Times New Roman"/>
        </w:rPr>
        <w:t>For voxel based raw material information, the transition from non-periodic statistics is trivial.</w:t>
      </w:r>
      <w:r w:rsidR="002E3E8C">
        <w:rPr>
          <w:rFonts w:ascii="Times New Roman" w:hAnsi="Times New Roman" w:cs="Times New Roman"/>
        </w:rPr>
        <w:t xml:space="preserve">  For point cloud data it is necessary to know the exact dimensions of the boundaries in the simulation others the vector lengths will be perturbed across boundaries.</w:t>
      </w:r>
    </w:p>
    <w:p w14:paraId="25B97118" w14:textId="77777777" w:rsidR="004A3DA0" w:rsidRDefault="004A3DA0" w:rsidP="00127F02">
      <w:pPr>
        <w:jc w:val="both"/>
        <w:rPr>
          <w:rFonts w:ascii="Times New Roman" w:hAnsi="Times New Roman" w:cs="Times New Roman"/>
        </w:rPr>
      </w:pPr>
    </w:p>
    <w:p w14:paraId="563466D5" w14:textId="77777777" w:rsidR="004A3DA0" w:rsidRDefault="004A3DA0" w:rsidP="00127F02">
      <w:pPr>
        <w:jc w:val="both"/>
        <w:rPr>
          <w:rFonts w:ascii="Times New Roman" w:hAnsi="Times New Roman" w:cs="Times New Roman"/>
        </w:rPr>
      </w:pPr>
    </w:p>
    <w:p w14:paraId="5270135D" w14:textId="2DF3AD24" w:rsidR="00ED7B8C" w:rsidRDefault="00ED7B8C" w:rsidP="00127F02">
      <w:pPr>
        <w:jc w:val="both"/>
        <w:rPr>
          <w:rFonts w:ascii="Times New Roman" w:hAnsi="Times New Roman" w:cs="Times New Roman"/>
        </w:rPr>
      </w:pPr>
      <w:r>
        <w:rPr>
          <w:rFonts w:ascii="Times New Roman" w:hAnsi="Times New Roman" w:cs="Times New Roman"/>
        </w:rPr>
        <w:t>For point cloud, it is required that the bounds of the simulation are known.</w:t>
      </w:r>
    </w:p>
    <w:p w14:paraId="560846EA" w14:textId="5427296B" w:rsidR="00693779" w:rsidRDefault="00693779" w:rsidP="00127F02">
      <w:pPr>
        <w:jc w:val="both"/>
        <w:rPr>
          <w:rFonts w:ascii="Times New Roman" w:hAnsi="Times New Roman" w:cs="Times New Roman"/>
        </w:rPr>
      </w:pPr>
      <w:r>
        <w:rPr>
          <w:rFonts w:ascii="Times New Roman" w:hAnsi="Times New Roman" w:cs="Times New Roman"/>
        </w:rPr>
        <w:t>Computing periodic statistics is less computationally expensive</w:t>
      </w:r>
    </w:p>
    <w:p w14:paraId="5F8FD4F3" w14:textId="77777777" w:rsidR="00127F02" w:rsidRDefault="00127F02" w:rsidP="00127F02">
      <w:pPr>
        <w:jc w:val="both"/>
      </w:pPr>
    </w:p>
    <w:p w14:paraId="2AC171A5" w14:textId="77777777" w:rsidR="000A3CE4" w:rsidRDefault="000A3CE4" w:rsidP="00127F02">
      <w:pPr>
        <w:jc w:val="both"/>
      </w:pPr>
    </w:p>
    <w:p w14:paraId="16C9D7F8" w14:textId="77777777" w:rsidR="002F603E" w:rsidRDefault="002F603E" w:rsidP="00127F02">
      <w:pPr>
        <w:jc w:val="both"/>
      </w:pPr>
    </w:p>
    <w:p w14:paraId="22191C52" w14:textId="77777777" w:rsidR="009C41BB" w:rsidRDefault="009C41BB" w:rsidP="00127F02">
      <w:pPr>
        <w:jc w:val="both"/>
        <w:rPr>
          <w:rFonts w:ascii="Times New Roman" w:hAnsi="Times New Roman" w:cs="Times New Roman"/>
        </w:rPr>
      </w:pPr>
    </w:p>
    <w:p w14:paraId="38604AD5" w14:textId="77777777" w:rsidR="009C41BB" w:rsidRDefault="009C41BB" w:rsidP="00127F02">
      <w:pPr>
        <w:jc w:val="both"/>
        <w:rPr>
          <w:rFonts w:ascii="Times New Roman" w:hAnsi="Times New Roman" w:cs="Times New Roman"/>
        </w:rPr>
      </w:pPr>
    </w:p>
    <w:p w14:paraId="6123AD6F" w14:textId="187C2C1A" w:rsidR="009C41BB" w:rsidRDefault="00385DB1" w:rsidP="00127F02">
      <w:pPr>
        <w:jc w:val="both"/>
        <w:rPr>
          <w:rFonts w:ascii="Times New Roman" w:hAnsi="Times New Roman" w:cs="Times New Roman"/>
        </w:rPr>
      </w:pPr>
      <m:oMathPara>
        <m:oMath>
          <m:r>
            <w:rPr>
              <w:rFonts w:ascii="Cambria Math" w:hAnsi="Cambria Math"/>
            </w:rPr>
            <m:t>vol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s</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x,y,z</m:t>
              </m:r>
            </m:sub>
            <m:sup>
              <m:r>
                <w:rPr>
                  <w:rFonts w:ascii="Cambria Math" w:hAnsi="Cambria Math"/>
                </w:rPr>
                <m:t xml:space="preserve"> </m:t>
              </m:r>
            </m:sup>
            <m:e>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dxdydz</m:t>
              </m:r>
            </m:e>
          </m:nary>
        </m:oMath>
      </m:oMathPara>
    </w:p>
    <w:p w14:paraId="30C17648" w14:textId="77777777" w:rsidR="009C41BB" w:rsidRDefault="009C41BB" w:rsidP="00127F02">
      <w:pPr>
        <w:jc w:val="both"/>
        <w:rPr>
          <w:rFonts w:ascii="Times New Roman" w:hAnsi="Times New Roman" w:cs="Times New Roman"/>
        </w:rPr>
      </w:pPr>
    </w:p>
    <w:p w14:paraId="5709A383" w14:textId="596D139F" w:rsidR="00030C5D" w:rsidRDefault="00030C5D" w:rsidP="00127F02">
      <w:pPr>
        <w:jc w:val="both"/>
        <w:rPr>
          <w:rFonts w:ascii="Times New Roman" w:hAnsi="Times New Roman" w:cs="Times New Roman"/>
        </w:rPr>
      </w:pPr>
      <w:r>
        <w:rPr>
          <w:rFonts w:ascii="Times New Roman" w:hAnsi="Times New Roman" w:cs="Times New Roman"/>
        </w:rPr>
        <w:t>COMPUTING SPATIAL STATISTICS</w:t>
      </w:r>
    </w:p>
    <w:p w14:paraId="254594DD" w14:textId="7EAD80C7" w:rsidR="00C22EC6" w:rsidRDefault="00C22EC6" w:rsidP="00127F02">
      <w:pPr>
        <w:jc w:val="both"/>
        <w:rPr>
          <w:rFonts w:ascii="Times New Roman" w:hAnsi="Times New Roman" w:cs="Times New Roman"/>
        </w:rPr>
      </w:pPr>
      <w:r>
        <w:rPr>
          <w:rFonts w:ascii="Times New Roman" w:hAnsi="Times New Roman" w:cs="Times New Roman"/>
        </w:rPr>
        <w:t>The spatial statistics of the microstructures is an emerging quantification tool for materials science datasets.  They are an objective and rigorous quantification of the internal structure of the materials</w:t>
      </w:r>
      <w:r w:rsidR="007941E6">
        <w:rPr>
          <w:rFonts w:ascii="Times New Roman" w:hAnsi="Times New Roman" w:cs="Times New Roman"/>
        </w:rPr>
        <w:t xml:space="preserve">.  </w:t>
      </w:r>
    </w:p>
    <w:p w14:paraId="591E68F6" w14:textId="60493E44" w:rsidR="007941E6" w:rsidRDefault="007941E6" w:rsidP="00127F02">
      <w:pPr>
        <w:jc w:val="both"/>
        <w:rPr>
          <w:rFonts w:ascii="Times New Roman" w:hAnsi="Times New Roman" w:cs="Times New Roman"/>
        </w:rPr>
      </w:pPr>
      <w:r>
        <w:rPr>
          <w:rFonts w:ascii="Times New Roman" w:hAnsi="Times New Roman" w:cs="Times New Roman"/>
        </w:rPr>
        <w:t>Previous examples</w:t>
      </w:r>
    </w:p>
    <w:p w14:paraId="61324335" w14:textId="74E693C3" w:rsidR="007941E6" w:rsidRDefault="007941E6" w:rsidP="00127F02">
      <w:pPr>
        <w:jc w:val="both"/>
        <w:rPr>
          <w:rFonts w:ascii="Times New Roman" w:hAnsi="Times New Roman" w:cs="Times New Roman"/>
        </w:rPr>
      </w:pPr>
      <w:r>
        <w:rPr>
          <w:rFonts w:ascii="Times New Roman" w:hAnsi="Times New Roman" w:cs="Times New Roman"/>
        </w:rPr>
        <w:t>Pseudocode for the examples</w:t>
      </w:r>
    </w:p>
    <w:p w14:paraId="1EE966F2" w14:textId="7B1F13B3" w:rsidR="00FF3EE2" w:rsidRDefault="00FF3EE2" w:rsidP="00127F02">
      <w:pPr>
        <w:jc w:val="both"/>
        <w:rPr>
          <w:rFonts w:ascii="Times New Roman" w:hAnsi="Times New Roman" w:cs="Times New Roman"/>
        </w:rPr>
      </w:pPr>
      <w:r>
        <w:rPr>
          <w:rFonts w:ascii="Times New Roman" w:hAnsi="Times New Roman" w:cs="Times New Roman"/>
        </w:rPr>
        <w:t>Figure</w:t>
      </w:r>
    </w:p>
    <w:p w14:paraId="27D2B4C1" w14:textId="4896ADDA" w:rsidR="00030C5D" w:rsidRDefault="00030C5D" w:rsidP="00127F02">
      <w:pPr>
        <w:jc w:val="both"/>
        <w:rPr>
          <w:rFonts w:ascii="Times New Roman" w:hAnsi="Times New Roman" w:cs="Times New Roman"/>
        </w:rPr>
      </w:pPr>
      <w:r>
        <w:rPr>
          <w:rFonts w:ascii="Times New Roman" w:hAnsi="Times New Roman" w:cs="Times New Roman"/>
        </w:rPr>
        <w:t>THE MICROSTRUCTURE FUNCTION</w:t>
      </w:r>
    </w:p>
    <w:p w14:paraId="41D60596" w14:textId="504EB864" w:rsidR="004C411F" w:rsidRDefault="004C411F" w:rsidP="00127F02">
      <w:pPr>
        <w:ind w:firstLine="720"/>
        <w:jc w:val="both"/>
        <w:rPr>
          <w:rFonts w:ascii="Times New Roman" w:hAnsi="Times New Roman" w:cs="Times New Roman"/>
        </w:rPr>
      </w:pPr>
      <w:r>
        <w:rPr>
          <w:rFonts w:ascii="Times New Roman" w:hAnsi="Times New Roman" w:cs="Times New Roman"/>
        </w:rPr>
        <w:t xml:space="preserve">In recent work </w:t>
      </w:r>
      <w:r>
        <w:rPr>
          <w:rFonts w:ascii="Times New Roman" w:hAnsi="Times New Roman" w:cs="Times New Roman"/>
        </w:rPr>
        <w:fldChar w:fldCharType="begin"/>
      </w:r>
      <w:r>
        <w:rPr>
          <w:rFonts w:ascii="Times New Roman" w:hAnsi="Times New Roman" w:cs="Times New Roman"/>
        </w:rPr>
        <w:instrText xml:space="preserve"> ADDIN EN.CITE &lt;EndNote&gt;&lt;Cite&gt;&lt;Author&gt;Adams&lt;/Author&gt;&lt;Year&gt;2005&lt;/Year&gt;&lt;RecNum&gt;1655&lt;/RecNum&gt;&lt;record&gt;&lt;rec-number&gt;1655&lt;/rec-number&gt;&lt;foreign-keys&gt;&lt;key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Cite&gt;&lt;Author&gt;Niezgoda&lt;/Author&gt;&lt;Year&gt;2011&lt;/Year&gt;&lt;RecNum&gt;1741&lt;/RecNum&gt;&lt;record&gt;&lt;rec-number&gt;1741&lt;/rec-number&gt;&lt;foreign-keys&gt;&lt;key app="EN" db-id="te2rrt20jvdx2yewzsa5zt9qwvdsw9rr925e"&gt;1741&lt;/key&gt;&lt;/foreign-keys&gt;&lt;ref-type name="Journal Article"&gt;17&lt;/ref-type&gt;&lt;contributors&gt;&lt;authors&gt;&lt;author&gt;S. R. Niezgoda&lt;/author&gt;&lt;author&gt;Y. C. Yabansu&lt;/author&gt;&lt;author&gt;S. R. Kalidindi&lt;/author&gt;&lt;/authors&gt;&lt;/contributors&gt;&lt;titles&gt;&lt;title&gt;Understanding and Visualizing Microstructure and Microstructure Variance as a Stochastic Process&lt;/title&gt;&lt;secondary-title&gt;Acta Materialia&lt;/secondary-title&gt;&lt;/titles&gt;&lt;periodical&gt;&lt;full-title&gt;Acta Materialia&lt;/full-title&gt;&lt;/periodical&gt;&lt;pages&gt;6387-6400&lt;/pages&gt;&lt;volume&gt;59&lt;/volume&gt;&lt;dates&gt;&lt;year&gt;2011&lt;/year&gt;&lt;/dates&gt;&lt;urls&gt;&lt;/urls&gt;&lt;/record&gt;&lt;/Cite&gt;&lt;/EndNote&gt;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a framework has been presented for the stochastic description of microstructure. In this description, the microstructure function is denoted as </w:t>
      </w:r>
      <m:oMath>
        <m:r>
          <w:rPr>
            <w:rFonts w:ascii="Cambria Math" w:hAnsi="Cambria Math" w:cs="Times New Roman"/>
          </w:rPr>
          <m:t>m</m:t>
        </m:r>
        <m:d>
          <m:dPr>
            <m:ctrlPr>
              <w:rPr>
                <w:rFonts w:ascii="Cambria Math" w:hAnsi="Cambria Math" w:cs="Times New Roman"/>
                <w:i/>
              </w:rPr>
            </m:ctrlPr>
          </m:dPr>
          <m:e>
            <m:r>
              <m:rPr>
                <m:sty m:val="bi"/>
              </m:rPr>
              <w:rPr>
                <w:rFonts w:ascii="Cambria Math" w:hAnsi="Cambria Math" w:cs="Times New Roman"/>
              </w:rPr>
              <m:t>x</m:t>
            </m:r>
            <m:r>
              <w:rPr>
                <w:rFonts w:ascii="Cambria Math" w:hAnsi="Cambria Math" w:cs="Times New Roman"/>
              </w:rPr>
              <m:t>,</m:t>
            </m:r>
            <m:r>
              <m:rPr>
                <m:sty m:val="bi"/>
              </m:rPr>
              <w:rPr>
                <w:rFonts w:ascii="Cambria Math" w:hAnsi="Cambria Math" w:cs="Times New Roman"/>
              </w:rPr>
              <m:t>h</m:t>
            </m:r>
          </m:e>
        </m:d>
      </m:oMath>
      <w:r>
        <w:rPr>
          <w:rFonts w:ascii="Times New Roman" w:hAnsi="Times New Roman" w:cs="Times New Roman"/>
        </w:rPr>
        <w:t xml:space="preserve">, and represents the probability density associated with finding local state </w:t>
      </w:r>
      <m:oMath>
        <m:r>
          <m:rPr>
            <m:sty m:val="bi"/>
          </m:rPr>
          <w:rPr>
            <w:rFonts w:ascii="Cambria Math" w:hAnsi="Cambria Math" w:cs="Times New Roman"/>
          </w:rPr>
          <m:t>h</m:t>
        </m:r>
      </m:oMath>
      <w:r>
        <w:rPr>
          <w:rFonts w:ascii="Times New Roman" w:hAnsi="Times New Roman" w:cs="Times New Roman"/>
          <w:b/>
        </w:rPr>
        <w:t xml:space="preserve"> </w:t>
      </w:r>
      <w:r>
        <w:rPr>
          <w:rFonts w:ascii="Times New Roman" w:hAnsi="Times New Roman" w:cs="Times New Roman"/>
        </w:rPr>
        <w:t xml:space="preserve">at spatial location </w:t>
      </w:r>
      <m:oMath>
        <m:r>
          <m:rPr>
            <m:sty m:val="bi"/>
          </m:rPr>
          <w:rPr>
            <w:rFonts w:ascii="Cambria Math" w:hAnsi="Cambria Math" w:cs="Times New Roman"/>
          </w:rPr>
          <m:t>x</m:t>
        </m:r>
      </m:oMath>
      <w:r>
        <w:rPr>
          <w:rFonts w:ascii="Times New Roman" w:hAnsi="Times New Roman" w:cs="Times New Roman"/>
        </w:rPr>
        <w:t>.  The local state is often</w:t>
      </w:r>
      <w:r w:rsidRPr="00B6424D">
        <w:rPr>
          <w:rFonts w:ascii="Times New Roman" w:hAnsi="Times New Roman" w:cs="Times New Roman"/>
        </w:rPr>
        <w:t xml:space="preserve"> described by a </w:t>
      </w:r>
      <w:r>
        <w:rPr>
          <w:rFonts w:ascii="Times New Roman" w:hAnsi="Times New Roman" w:cs="Times New Roman"/>
        </w:rPr>
        <w:t xml:space="preserve">set of parameters that may be organized as a k-dimensional vector, </w:t>
      </w:r>
      <m:oMath>
        <m:r>
          <m:rPr>
            <m:sty m:val="bi"/>
          </m:rPr>
          <w:rPr>
            <w:rFonts w:ascii="Cambria Math" w:hAnsi="Cambria Math" w:cs="Times New Roman"/>
          </w:rPr>
          <m:t>h</m:t>
        </m:r>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k</m:t>
                </m:r>
              </m:sub>
            </m:sSub>
          </m:e>
        </m:d>
      </m:oMath>
      <w:r>
        <w:rPr>
          <w:rFonts w:ascii="Times New Roman" w:hAnsi="Times New Roman" w:cs="Times New Roman"/>
        </w:rPr>
        <w:t>. F</w:t>
      </w:r>
      <w:r w:rsidRPr="00BF1335">
        <w:rPr>
          <w:rFonts w:ascii="Times New Roman" w:hAnsi="Times New Roman" w:cs="Times New Roman"/>
        </w:rPr>
        <w:t>or example, in an annealed multi-phase metallic alloy, the complete description of the local state may include the thermodynamic phase identifier, the elemental composition of the phase, and the crystal lattice orientation, among other descriptors.</w:t>
      </w:r>
      <w:r>
        <w:rPr>
          <w:rFonts w:ascii="Times New Roman" w:hAnsi="Times New Roman" w:cs="Times New Roman"/>
        </w:rPr>
        <w:t xml:space="preserve">  In the notation presented above, t</w:t>
      </w:r>
      <w:r w:rsidRPr="00B6424D">
        <w:rPr>
          <w:rFonts w:ascii="Times New Roman" w:hAnsi="Times New Roman" w:cs="Times New Roman"/>
        </w:rPr>
        <w:t>he space</w:t>
      </w:r>
      <w:r>
        <w:rPr>
          <w:rFonts w:ascii="Times New Roman" w:hAnsi="Times New Roman" w:cs="Times New Roman"/>
        </w:rPr>
        <w:t xml:space="preserve"> of all possible local states would be</w:t>
      </w:r>
      <w:r w:rsidRPr="00B6424D">
        <w:rPr>
          <w:rFonts w:ascii="Times New Roman" w:hAnsi="Times New Roman" w:cs="Times New Roman"/>
        </w:rPr>
        <w:t xml:space="preserve"> a </w:t>
      </w:r>
      <w:r w:rsidRPr="00B6424D">
        <w:rPr>
          <w:rFonts w:ascii="Times New Roman" w:hAnsi="Times New Roman" w:cs="Times New Roman"/>
          <w:i/>
        </w:rPr>
        <w:t>k</w:t>
      </w:r>
      <w:r w:rsidRPr="00B6424D">
        <w:rPr>
          <w:rFonts w:ascii="Times New Roman" w:hAnsi="Times New Roman" w:cs="Times New Roman"/>
        </w:rPr>
        <w:t>-dimensional space called the local state space</w:t>
      </w:r>
      <w:r>
        <w:rPr>
          <w:rFonts w:ascii="Times New Roman" w:hAnsi="Times New Roman" w:cs="Times New Roman"/>
        </w:rPr>
        <w:t xml:space="preserve">, and is denoted </w:t>
      </w:r>
      <m:oMath>
        <m:r>
          <m:rPr>
            <m:scr m:val="script"/>
            <m:sty m:val="bi"/>
          </m:rPr>
          <w:rPr>
            <w:rFonts w:ascii="Cambria Math" w:hAnsi="Cambria Math" w:cs="Times New Roman"/>
          </w:rPr>
          <m:t>H</m:t>
        </m:r>
      </m:oMath>
      <w:r w:rsidRPr="00B6424D">
        <w:rPr>
          <w:rFonts w:ascii="Times New Roman" w:hAnsi="Times New Roman" w:cs="Times New Roman"/>
        </w:rPr>
        <w:t xml:space="preserve">.  </w:t>
      </w:r>
    </w:p>
    <w:p w14:paraId="4E8B4A95" w14:textId="77777777" w:rsidR="00030C5D" w:rsidRPr="00B6424D" w:rsidRDefault="00030C5D" w:rsidP="00127F02">
      <w:pPr>
        <w:ind w:firstLine="720"/>
        <w:jc w:val="both"/>
        <w:rPr>
          <w:rFonts w:ascii="Times New Roman" w:hAnsi="Times New Roman" w:cs="Times New Roman"/>
        </w:rPr>
      </w:pPr>
      <w:r>
        <w:rPr>
          <w:rFonts w:ascii="Times New Roman" w:hAnsi="Times New Roman" w:cs="Times New Roman"/>
        </w:rPr>
        <w:t xml:space="preserve">A discretized version of the microstructure function can be extracted by binning (typically a uniform tessellation using an invariant measure) the spatial domain as well as the local state space </w:t>
      </w:r>
      <w:r>
        <w:rPr>
          <w:rFonts w:ascii="Times New Roman" w:hAnsi="Times New Roman" w:cs="Times New Roman"/>
        </w:rPr>
        <w:fldChar w:fldCharType="begin"/>
      </w:r>
      <w:r>
        <w:rPr>
          <w:rFonts w:ascii="Times New Roman" w:hAnsi="Times New Roman" w:cs="Times New Roman"/>
        </w:rPr>
        <w:instrText xml:space="preserve"> ADDIN EN.CITE &lt;EndNote&gt;&lt;Cite&gt;&lt;Author&gt;Adams&lt;/Author&gt;&lt;Year&gt;2005&lt;/Year&gt;&lt;RecNum&gt;1655&lt;/RecNum&gt;&lt;record&gt;&lt;rec-number&gt;1655&lt;/rec-number&gt;&lt;foreign-keys&gt;&lt;key app="EN" db-id="te2rrt20jvdx2yewzsa5zt9qwvdsw9rr925e"&gt;1655&lt;/key&gt;&lt;/foreign-keys&gt;&lt;ref-type name="Journal Article"&gt;17&lt;/ref-type&gt;&lt;contributors&gt;&lt;authors&gt;&lt;author&gt;Adams, B. L.&lt;/author&gt;&lt;author&gt;Gao, X.&lt;/author&gt;&lt;author&gt;Kalidindi, S. R.&lt;/author&gt;&lt;/authors&gt;&lt;/contributors&gt;&lt;titles&gt;&lt;title&gt;Finite approximations to the second-order properties closure in single phase polycrystals&lt;/title&gt;&lt;secondary-title&gt;Acta Materialia&lt;/secondary-title&gt;&lt;/titles&gt;&lt;periodical&gt;&lt;full-title&gt;Acta Materialia&lt;/full-title&gt;&lt;/periodical&gt;&lt;pages&gt;3563-3577&lt;/pages&gt;&lt;volume&gt;53&lt;/volume&gt;&lt;number&gt;13&lt;/number&gt;&lt;dates&gt;&lt;year&gt;2005&lt;/year&gt;&lt;pub-dates&gt;&lt;date&gt;Aug&lt;/date&gt;&lt;/pub-dates&gt;&lt;/dates&gt;&lt;isbn&gt;1359-6454&lt;/isbn&gt;&lt;accession-num&gt;ISI:000230449700003&lt;/accession-num&gt;&lt;urls&gt;&lt;related-urls&gt;&lt;url&gt;&amp;lt;Go to ISI&amp;gt;://000230449700003&lt;/url&gt;&lt;/related-urls&gt;&lt;/urls&gt;&lt;electronic-resource-num&gt;10.1016/j.actamat.2005.03.052&lt;/electronic-resource-num&gt;&lt;/record&gt;&lt;/Cite&gt;&lt;/EndNote&gt;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Let </w:t>
      </w:r>
      <w:r>
        <w:rPr>
          <w:rFonts w:ascii="Times New Roman" w:hAnsi="Times New Roman" w:cs="Times New Roman"/>
          <w:i/>
        </w:rPr>
        <w:t xml:space="preserve">s = </w:t>
      </w:r>
      <w:r>
        <w:rPr>
          <w:rFonts w:ascii="Times New Roman" w:hAnsi="Times New Roman" w:cs="Times New Roman"/>
        </w:rPr>
        <w:t xml:space="preserve">1, 2, …, </w:t>
      </w:r>
      <w:r w:rsidRPr="00483AAD">
        <w:rPr>
          <w:rFonts w:ascii="Times New Roman" w:hAnsi="Times New Roman" w:cs="Times New Roman"/>
          <w:i/>
        </w:rPr>
        <w:t>S</w:t>
      </w:r>
      <w:r>
        <w:rPr>
          <w:rFonts w:ascii="Times New Roman" w:hAnsi="Times New Roman" w:cs="Times New Roman"/>
        </w:rPr>
        <w:t xml:space="preserve"> and </w:t>
      </w:r>
      <w:r w:rsidRPr="00EB5FFC">
        <w:rPr>
          <w:rFonts w:ascii="Times New Roman" w:hAnsi="Times New Roman" w:cs="Times New Roman"/>
          <w:i/>
        </w:rPr>
        <w:t>h</w:t>
      </w:r>
      <w:r>
        <w:rPr>
          <w:rFonts w:ascii="Times New Roman" w:hAnsi="Times New Roman" w:cs="Times New Roman"/>
          <w:i/>
        </w:rPr>
        <w:t xml:space="preserve"> = </w:t>
      </w:r>
      <w:r>
        <w:rPr>
          <w:rFonts w:ascii="Times New Roman" w:hAnsi="Times New Roman" w:cs="Times New Roman"/>
        </w:rPr>
        <w:t xml:space="preserve">1, 2, …, </w:t>
      </w:r>
      <w:r>
        <w:rPr>
          <w:rFonts w:ascii="Times New Roman" w:hAnsi="Times New Roman" w:cs="Times New Roman"/>
          <w:i/>
        </w:rPr>
        <w:t>H</w:t>
      </w:r>
      <w:r>
        <w:rPr>
          <w:rFonts w:ascii="Times New Roman" w:hAnsi="Times New Roman" w:cs="Times New Roman"/>
        </w:rPr>
        <w:t xml:space="preserve"> enumerate the individual bins in spatial domain and the local state space, respectively. With these conventions, the </w:t>
      </w:r>
      <w:r>
        <w:rPr>
          <w:rFonts w:ascii="Times New Roman" w:hAnsi="Times New Roman" w:cs="Times New Roman"/>
        </w:rPr>
        <w:lastRenderedPageBreak/>
        <w:t xml:space="preserve">discretized microstructure function is denoted as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s</m:t>
            </m:r>
          </m:sub>
          <m:sup>
            <m:r>
              <w:rPr>
                <w:rFonts w:ascii="Cambria Math" w:hAnsi="Cambria Math" w:cs="Times New Roman"/>
              </w:rPr>
              <m:t>h</m:t>
            </m:r>
          </m:sup>
        </m:sSubSup>
      </m:oMath>
      <w:r>
        <w:rPr>
          <w:rFonts w:ascii="Times New Roman" w:hAnsi="Times New Roman" w:cs="Times New Roman"/>
        </w:rPr>
        <w:t xml:space="preserve"> and represents the total volume fraction of all local states from bin </w:t>
      </w:r>
      <w:r w:rsidRPr="00EB5FFC">
        <w:rPr>
          <w:rFonts w:ascii="Times New Roman" w:hAnsi="Times New Roman" w:cs="Times New Roman"/>
          <w:i/>
        </w:rPr>
        <w:t>h</w:t>
      </w:r>
      <w:r>
        <w:rPr>
          <w:rFonts w:ascii="Times New Roman" w:hAnsi="Times New Roman" w:cs="Times New Roman"/>
        </w:rPr>
        <w:t xml:space="preserve"> in the spatial bin </w:t>
      </w:r>
      <w:r w:rsidRPr="00EB5FFC">
        <w:rPr>
          <w:rFonts w:ascii="Times New Roman" w:hAnsi="Times New Roman" w:cs="Times New Roman"/>
          <w:i/>
        </w:rPr>
        <w:t>s</w:t>
      </w:r>
      <w:r>
        <w:rPr>
          <w:rFonts w:ascii="Times New Roman" w:hAnsi="Times New Roman" w:cs="Times New Roman"/>
        </w:rPr>
        <w:t>. As per this definition, t</w:t>
      </w:r>
      <w:r w:rsidRPr="00B6424D">
        <w:rPr>
          <w:rFonts w:ascii="Times New Roman" w:hAnsi="Times New Roman" w:cs="Times New Roman"/>
        </w:rPr>
        <w:t>he microstructure function is subj</w:t>
      </w:r>
      <w:r>
        <w:rPr>
          <w:rFonts w:ascii="Times New Roman" w:hAnsi="Times New Roman" w:cs="Times New Roman"/>
        </w:rPr>
        <w:t>ect to the following constraints:</w:t>
      </w:r>
      <w:r w:rsidRPr="00B6424D">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0"/>
        <w:gridCol w:w="1776"/>
      </w:tblGrid>
      <w:tr w:rsidR="00030C5D" w:rsidRPr="00B6424D" w14:paraId="33687211" w14:textId="77777777" w:rsidTr="00C22EC6">
        <w:tc>
          <w:tcPr>
            <w:tcW w:w="7668" w:type="dxa"/>
          </w:tcPr>
          <w:p w14:paraId="50B915D0" w14:textId="77777777" w:rsidR="00030C5D" w:rsidRPr="00B6424D" w:rsidRDefault="00621DB3" w:rsidP="00127F02">
            <w:pPr>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h=1</m:t>
                    </m:r>
                  </m:sub>
                  <m:sup>
                    <m:r>
                      <w:rPr>
                        <w:rFonts w:ascii="Cambria Math" w:hAnsi="Cambria Math" w:cs="Times New Roman"/>
                        <w:sz w:val="24"/>
                        <w:szCs w:val="24"/>
                      </w:rPr>
                      <m:t>H</m:t>
                    </m:r>
                  </m:sup>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h</m:t>
                        </m:r>
                      </m:sup>
                    </m:sSubSup>
                  </m:e>
                </m:nary>
                <m:r>
                  <w:rPr>
                    <w:rFonts w:ascii="Cambria Math" w:hAnsi="Cambria Math" w:cs="Times New Roman"/>
                    <w:sz w:val="24"/>
                    <w:szCs w:val="24"/>
                  </w:rPr>
                  <m:t>=1</m:t>
                </m:r>
                <m:r>
                  <w:rPr>
                    <w:rFonts w:ascii="Cambria Math" w:eastAsiaTheme="minorEastAsia" w:hAnsi="Cambria Math" w:cs="Times New Roman"/>
                    <w:sz w:val="24"/>
                    <w:szCs w:val="24"/>
                  </w:rPr>
                  <m:t>,        0</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h</m:t>
                    </m:r>
                  </m:sup>
                </m:sSubSup>
                <m:r>
                  <w:rPr>
                    <w:rFonts w:ascii="Cambria Math" w:hAnsi="Cambria Math" w:cs="Times New Roman"/>
                    <w:sz w:val="24"/>
                    <w:szCs w:val="24"/>
                  </w:rPr>
                  <m:t>≤1</m:t>
                </m:r>
              </m:oMath>
            </m:oMathPara>
          </w:p>
        </w:tc>
        <w:tc>
          <w:tcPr>
            <w:tcW w:w="1908" w:type="dxa"/>
          </w:tcPr>
          <w:p w14:paraId="6786A4AD" w14:textId="77777777" w:rsidR="00030C5D" w:rsidRPr="00B6424D" w:rsidRDefault="00030C5D" w:rsidP="00127F02">
            <w:pPr>
              <w:jc w:val="both"/>
              <w:rPr>
                <w:rFonts w:ascii="Times New Roman" w:hAnsi="Times New Roman" w:cs="Times New Roman"/>
                <w:sz w:val="24"/>
                <w:szCs w:val="24"/>
              </w:rPr>
            </w:pPr>
            <w:r w:rsidRPr="00B6424D">
              <w:rPr>
                <w:rFonts w:ascii="Times New Roman" w:hAnsi="Times New Roman" w:cs="Times New Roman"/>
                <w:sz w:val="24"/>
                <w:szCs w:val="24"/>
              </w:rPr>
              <w:t>(</w:t>
            </w:r>
            <w:fldSimple w:instr=" SEQ  Eq \* MERGEFORMAT ">
              <w:ins w:id="768" w:author="Tony Fast" w:date="2013-11-14T17:07:00Z">
                <w:r w:rsidR="0017526F" w:rsidRPr="0017526F">
                  <w:rPr>
                    <w:rFonts w:ascii="Times New Roman" w:hAnsi="Times New Roman" w:cs="Times New Roman"/>
                    <w:noProof/>
                    <w:rPrChange w:id="769" w:author="Tony Fast" w:date="2013-11-14T17:07:00Z">
                      <w:rPr/>
                    </w:rPrChange>
                  </w:rPr>
                  <w:t>1</w:t>
                </w:r>
              </w:ins>
              <w:del w:id="770" w:author="Tony Fast" w:date="2013-11-14T17:07:00Z">
                <w:r w:rsidRPr="00030C5D" w:rsidDel="0017526F">
                  <w:rPr>
                    <w:rFonts w:ascii="Times New Roman" w:hAnsi="Times New Roman" w:cs="Times New Roman"/>
                    <w:noProof/>
                  </w:rPr>
                  <w:delText>1</w:delText>
                </w:r>
              </w:del>
            </w:fldSimple>
            <w:r w:rsidRPr="00B6424D">
              <w:rPr>
                <w:rFonts w:ascii="Times New Roman" w:hAnsi="Times New Roman" w:cs="Times New Roman"/>
                <w:sz w:val="24"/>
                <w:szCs w:val="24"/>
              </w:rPr>
              <w:t>)</w:t>
            </w:r>
          </w:p>
        </w:tc>
      </w:tr>
    </w:tbl>
    <w:p w14:paraId="48ECBB42" w14:textId="77777777" w:rsidR="00030C5D" w:rsidRDefault="00030C5D" w:rsidP="00127F02">
      <w:pPr>
        <w:ind w:firstLine="720"/>
        <w:jc w:val="both"/>
        <w:rPr>
          <w:rFonts w:ascii="Times New Roman" w:hAnsi="Times New Roman" w:cs="Times New Roman"/>
        </w:rPr>
      </w:pPr>
      <w:r>
        <w:rPr>
          <w:rFonts w:ascii="Times New Roman" w:hAnsi="Times New Roman" w:cs="Times New Roman"/>
        </w:rPr>
        <w:t xml:space="preserve">Note that the framework for the description of the microstructure presented above is fairly general and </w:t>
      </w:r>
      <w:r w:rsidRPr="00B6424D">
        <w:rPr>
          <w:rFonts w:ascii="Times New Roman" w:hAnsi="Times New Roman" w:cs="Times New Roman"/>
        </w:rPr>
        <w:t xml:space="preserve">can accommodate any combination of material features </w:t>
      </w:r>
      <w:r>
        <w:rPr>
          <w:rFonts w:ascii="Times New Roman" w:hAnsi="Times New Roman" w:cs="Times New Roman"/>
        </w:rPr>
        <w:t>by simply increasing the dimensionality of the local state space</w:t>
      </w:r>
      <w:r w:rsidRPr="00B6424D">
        <w:rPr>
          <w:rFonts w:ascii="Times New Roman" w:hAnsi="Times New Roman" w:cs="Times New Roman"/>
        </w:rPr>
        <w:t xml:space="preserve">; it is </w:t>
      </w:r>
      <w:r>
        <w:rPr>
          <w:rFonts w:ascii="Times New Roman" w:hAnsi="Times New Roman" w:cs="Times New Roman"/>
        </w:rPr>
        <w:t xml:space="preserve">also </w:t>
      </w:r>
      <w:r w:rsidRPr="00B6424D">
        <w:rPr>
          <w:rFonts w:ascii="Times New Roman" w:hAnsi="Times New Roman" w:cs="Times New Roman"/>
        </w:rPr>
        <w:t xml:space="preserve">not limited to </w:t>
      </w:r>
      <w:r>
        <w:rPr>
          <w:rFonts w:ascii="Times New Roman" w:hAnsi="Times New Roman" w:cs="Times New Roman"/>
        </w:rPr>
        <w:t>any specific length or time scales.</w:t>
      </w:r>
      <w:r w:rsidRPr="00B6424D">
        <w:rPr>
          <w:rFonts w:ascii="Times New Roman" w:hAnsi="Times New Roman" w:cs="Times New Roman"/>
        </w:rPr>
        <w:t xml:space="preserve">  </w:t>
      </w:r>
      <w:r>
        <w:rPr>
          <w:rFonts w:ascii="Times New Roman" w:hAnsi="Times New Roman" w:cs="Times New Roman"/>
        </w:rPr>
        <w:t>It is noted that there is an inherent approximation in the discretization process. The fidelity of this process</w:t>
      </w:r>
      <w:r w:rsidRPr="00B6424D">
        <w:rPr>
          <w:rFonts w:ascii="Times New Roman" w:hAnsi="Times New Roman" w:cs="Times New Roman"/>
        </w:rPr>
        <w:t xml:space="preserve"> </w:t>
      </w:r>
      <w:r>
        <w:rPr>
          <w:rFonts w:ascii="Times New Roman" w:hAnsi="Times New Roman" w:cs="Times New Roman"/>
        </w:rPr>
        <w:t xml:space="preserve">depends on </w:t>
      </w:r>
      <w:r w:rsidRPr="00B6424D">
        <w:rPr>
          <w:rFonts w:ascii="Times New Roman" w:hAnsi="Times New Roman" w:cs="Times New Roman"/>
        </w:rPr>
        <w:t xml:space="preserve">the </w:t>
      </w:r>
      <w:r>
        <w:rPr>
          <w:rFonts w:ascii="Times New Roman" w:hAnsi="Times New Roman" w:cs="Times New Roman"/>
        </w:rPr>
        <w:t xml:space="preserve">details of the </w:t>
      </w:r>
      <w:r w:rsidRPr="00B6424D">
        <w:rPr>
          <w:rFonts w:ascii="Times New Roman" w:hAnsi="Times New Roman" w:cs="Times New Roman"/>
        </w:rPr>
        <w:t xml:space="preserve">discretization </w:t>
      </w:r>
      <w:r>
        <w:rPr>
          <w:rFonts w:ascii="Times New Roman" w:hAnsi="Times New Roman" w:cs="Times New Roman"/>
        </w:rPr>
        <w:t xml:space="preserve">(e.g. higher values of </w:t>
      </w:r>
      <w:r w:rsidRPr="007F0D66">
        <w:rPr>
          <w:rFonts w:ascii="Times New Roman" w:hAnsi="Times New Roman" w:cs="Times New Roman"/>
          <w:i/>
        </w:rPr>
        <w:t>S</w:t>
      </w:r>
      <w:r>
        <w:rPr>
          <w:rFonts w:ascii="Times New Roman" w:hAnsi="Times New Roman" w:cs="Times New Roman"/>
        </w:rPr>
        <w:t xml:space="preserve"> and </w:t>
      </w:r>
      <w:r w:rsidRPr="007F0D66">
        <w:rPr>
          <w:rFonts w:ascii="Times New Roman" w:hAnsi="Times New Roman" w:cs="Times New Roman"/>
          <w:i/>
        </w:rPr>
        <w:t>H</w:t>
      </w:r>
      <w:r>
        <w:rPr>
          <w:rFonts w:ascii="Times New Roman" w:hAnsi="Times New Roman" w:cs="Times New Roman"/>
        </w:rPr>
        <w:t xml:space="preserve"> improve the accuracy). However, f</w:t>
      </w:r>
      <w:r w:rsidRPr="00B6424D">
        <w:rPr>
          <w:rFonts w:ascii="Times New Roman" w:hAnsi="Times New Roman" w:cs="Times New Roman"/>
        </w:rPr>
        <w:t xml:space="preserve">or large spatial domains and </w:t>
      </w:r>
      <w:r>
        <w:rPr>
          <w:rFonts w:ascii="Times New Roman" w:hAnsi="Times New Roman" w:cs="Times New Roman"/>
        </w:rPr>
        <w:t xml:space="preserve">local </w:t>
      </w:r>
      <w:r w:rsidRPr="00B6424D">
        <w:rPr>
          <w:rFonts w:ascii="Times New Roman" w:hAnsi="Times New Roman" w:cs="Times New Roman"/>
        </w:rPr>
        <w:t xml:space="preserve">state spaces, the storage demands on the </w:t>
      </w:r>
      <w:r>
        <w:rPr>
          <w:rFonts w:ascii="Times New Roman" w:hAnsi="Times New Roman" w:cs="Times New Roman"/>
        </w:rPr>
        <w:t xml:space="preserve">discretized </w:t>
      </w:r>
      <w:r w:rsidRPr="00B6424D">
        <w:rPr>
          <w:rFonts w:ascii="Times New Roman" w:hAnsi="Times New Roman" w:cs="Times New Roman"/>
        </w:rPr>
        <w:t>microstructure function can increase rapidly.</w:t>
      </w:r>
      <w:r>
        <w:rPr>
          <w:rFonts w:ascii="Times New Roman" w:hAnsi="Times New Roman" w:cs="Times New Roman"/>
        </w:rPr>
        <w:t xml:space="preserve"> Therefore, one has to be extremely judicious in selecting the list of the parameters of interest in identifying the local state, especially when seeking a viable, but sufficiently accurate, description of the microstructure function.  </w:t>
      </w:r>
    </w:p>
    <w:p w14:paraId="3CD8BEF3" w14:textId="77777777" w:rsidR="00030C5D" w:rsidRDefault="00030C5D" w:rsidP="00127F02">
      <w:pPr>
        <w:ind w:firstLine="720"/>
        <w:jc w:val="both"/>
        <w:rPr>
          <w:rFonts w:ascii="Times New Roman" w:hAnsi="Times New Roman" w:cs="Times New Roman"/>
        </w:rPr>
      </w:pPr>
      <w:r>
        <w:rPr>
          <w:rFonts w:ascii="Times New Roman" w:hAnsi="Times New Roman" w:cs="Times New Roman"/>
        </w:rPr>
        <w:t xml:space="preserve">The discretized representation of microstructure offers many advantages in fast computation of microstructure measures/metrics </w:t>
      </w:r>
      <w:r>
        <w:rPr>
          <w:rFonts w:ascii="Times New Roman" w:hAnsi="Times New Roman" w:cs="Times New Roman"/>
        </w:rPr>
        <w:fldChar w:fldCharType="begin"/>
      </w:r>
      <w:r>
        <w:rPr>
          <w:rFonts w:ascii="Times New Roman" w:hAnsi="Times New Roman" w:cs="Times New Roman"/>
        </w:rPr>
        <w:instrText xml:space="preserve"> ADDIN EN.CITE &lt;EndNote&gt;&lt;Cite&gt;&lt;Author&gt;Fullwood&lt;/Author&gt;&lt;Year&gt;2010&lt;/Year&gt;&lt;RecNum&gt;1601&lt;/RecNum&gt;&lt;record&gt;&lt;rec-number&gt;1601&lt;/rec-number&gt;&lt;foreign-keys&gt;&lt;key app="EN" db-id="te2rrt20jvdx2yewzsa5zt9qwvdsw9rr925e"&gt;1601&lt;/key&gt;&lt;/foreign-keys&gt;&lt;ref-type name="Journal Article"&gt;17&lt;/ref-type&gt;&lt;contributors&gt;&lt;authors&gt;&lt;author&gt;Fullwood, D. T.&lt;/author&gt;&lt;author&gt;Niezgoda, S. R.&lt;/author&gt;&lt;author&gt;Adams, B. L.&lt;/author&gt;&lt;author&gt;Kalidindi, S. R.&lt;/author&gt;&lt;/authors&gt;&lt;/contributors&gt;&lt;titles&gt;&lt;title&gt;Microstructure sensitive design for performance optimization&lt;/title&gt;&lt;secondary-title&gt;Progress in Materials Science&lt;/secondary-title&gt;&lt;/titles&gt;&lt;periodical&gt;&lt;full-title&gt;Progress in Materials Science&lt;/full-title&gt;&lt;/periodical&gt;&lt;pages&gt;477-562&lt;/pages&gt;&lt;volume&gt;55&lt;/volume&gt;&lt;number&gt;6&lt;/number&gt;&lt;dates&gt;&lt;year&gt;2010&lt;/year&gt;&lt;pub-dates&gt;&lt;date&gt;Aug&lt;/date&gt;&lt;/pub-dates&gt;&lt;/dates&gt;&lt;isbn&gt;0079-6425&lt;/isbn&gt;&lt;accession-num&gt;ISI:000277886200001&lt;/accession-num&gt;&lt;urls&gt;&lt;related-urls&gt;&lt;url&gt;&amp;lt;Go to ISI&amp;gt;://000277886200001&lt;/url&gt;&lt;/related-urls&gt;&lt;/urls&gt;&lt;electronic-resource-num&gt;10.1016/j.pmatsci.2009.08.002&lt;/electronic-resource-num&gt;&lt;/record&gt;&lt;/Cite&gt;&lt;Cite&gt;&lt;Author&gt;Torquato&lt;/Author&gt;&lt;Year&gt;2002&lt;/Year&gt;&lt;RecNum&gt;30&lt;/RecNum&gt;&lt;record&gt;&lt;rec-number&gt;30&lt;/rec-number&gt;&lt;foreign-keys&gt;&lt;key app="EN" db-id="te2rrt20jvdx2yewzsa5zt9qwvdsw9rr925e"&gt;30&lt;/key&gt;&lt;/foreign-keys&gt;&lt;ref-type name="Book"&gt;6&lt;/ref-type&gt;&lt;contributors&gt;&lt;authors&gt;&lt;author&gt;Torquato, S.&lt;/author&gt;&lt;/authors&gt;&lt;/contributors&gt;&lt;titles&gt;&lt;title&gt;Random Heterogeneous Materials&lt;/title&gt;&lt;/titles&gt;&lt;dates&gt;&lt;year&gt;2002&lt;/year&gt;&lt;/dates&gt;&lt;pub-location&gt;New York&lt;/pub-location&gt;&lt;publisher&gt;Springer-Verlag&lt;/publisher&gt;&lt;urls&gt;&lt;/urls&gt;&lt;/record&gt;&lt;/Cite&gt;&lt;/EndNote&gt;</w:instrText>
      </w:r>
      <w:r>
        <w:rPr>
          <w:rFonts w:ascii="Times New Roman" w:hAnsi="Times New Roman" w:cs="Times New Roman"/>
        </w:rPr>
        <w:fldChar w:fldCharType="separate"/>
      </w:r>
      <w:r>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automated identification of salient microstructure features in large datasets </w:t>
      </w:r>
      <w:r>
        <w:rPr>
          <w:rFonts w:ascii="Times New Roman" w:hAnsi="Times New Roman" w:cs="Times New Roman"/>
        </w:rPr>
        <w:fldChar w:fldCharType="begin"/>
      </w:r>
      <w:r>
        <w:rPr>
          <w:rFonts w:ascii="Times New Roman" w:hAnsi="Times New Roman" w:cs="Times New Roman"/>
        </w:rPr>
        <w:instrText xml:space="preserve"> ADDIN EN.CITE &lt;EndNote&gt;&lt;Cite&gt;&lt;Author&gt;Niezgoda&lt;/Author&gt;&lt;Year&gt;2009&lt;/Year&gt;&lt;RecNum&gt;1600&lt;/RecNum&gt;&lt;record&gt;&lt;rec-number&gt;1600&lt;/rec-number&gt;&lt;foreign-keys&gt;&lt;key app="EN" db-id="te2rrt20jvdx2yewzsa5zt9qwvdsw9rr925e"&gt;1600&lt;/key&gt;&lt;/foreign-keys&gt;&lt;ref-type name="Journal Article"&gt;17&lt;/ref-type&gt;&lt;contributors&gt;&lt;authors&gt;&lt;author&gt;Niezgoda, S. R.&lt;/author&gt;&lt;author&gt;Kalidindi, S. R.&lt;/author&gt;&lt;/authors&gt;&lt;/contributors&gt;&lt;titles&gt;&lt;title&gt;Applications of the Phase-Coded Generalized Hough Transform to Feature Detection, Analysis, and Segmentation of Digital Microstructures&lt;/title&gt;&lt;secondary-title&gt;Cmc-Computers Materials &amp;amp; Continua&lt;/secondary-title&gt;&lt;/titles&gt;&lt;periodical&gt;&lt;full-title&gt;Cmc-Computers Materials &amp;amp; Continua&lt;/full-title&gt;&lt;/periodical&gt;&lt;pages&gt;79-97&lt;/pages&gt;&lt;volume&gt;14&lt;/volume&gt;&lt;number&gt;2&lt;/number&gt;&lt;dates&gt;&lt;year&gt;2009&lt;/year&gt;&lt;pub-dates&gt;&lt;date&gt;Dec&lt;/date&gt;&lt;/pub-dates&gt;&lt;/dates&gt;&lt;isbn&gt;1546-2218&lt;/isbn&gt;&lt;accession-num&gt;ISI:000279254400001&lt;/accession-num&gt;&lt;urls&gt;&lt;related-urls&gt;&lt;url&gt;&amp;lt;Go to ISI&amp;gt;://000279254400001&lt;/url&gt;&lt;/related-urls&gt;&lt;/urls&gt;&lt;/record&gt;&lt;/Cite&gt;&lt;/EndNote&gt;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extraction of representative volume elements from an ensemble of datasets </w:t>
      </w:r>
      <w:r>
        <w:rPr>
          <w:rFonts w:ascii="Times New Roman" w:hAnsi="Times New Roman" w:cs="Times New Roman"/>
        </w:rPr>
        <w:fldChar w:fldCharType="begin"/>
      </w:r>
      <w:r>
        <w:rPr>
          <w:rFonts w:ascii="Times New Roman" w:hAnsi="Times New Roman" w:cs="Times New Roman"/>
        </w:rPr>
        <w:instrText xml:space="preserve"> ADDIN EN.CITE &lt;EndNote&gt;&lt;Cite&gt;&lt;Author&gt;Niezgoda&lt;/Author&gt;&lt;Year&gt;2010&lt;/Year&gt;&lt;RecNum&gt;1562&lt;/RecNum&gt;&lt;record&gt;&lt;rec-number&gt;1562&lt;/rec-number&gt;&lt;foreign-keys&gt;&lt;key app="EN" db-id="te2rrt20jvdx2yewzsa5zt9qwvdsw9rr925e"&gt;1562&lt;/key&gt;&lt;/foreign-keys&gt;&lt;ref-type name="Journal Article"&gt;17&lt;/ref-type&gt;&lt;contributors&gt;&lt;authors&gt;&lt;author&gt;S. R. Niezgoda&lt;/author&gt;&lt;author&gt;D. M. Turner&lt;/author&gt;&lt;author&gt;D. T. Fullwood&lt;/author&gt;&lt;author&gt;S. R. Kalidindi&lt;/author&gt;&lt;/authors&gt;&lt;/contributors&gt;&lt;titles&gt;&lt;title&gt;Optimized Structure Based Representative Volume Element Sets Reflecting the Ensemble Averaged 2-Point Statistics&lt;/title&gt;&lt;secondary-title&gt;Acta Materialia&lt;/secondary-title&gt;&lt;/titles&gt;&lt;periodical&gt;&lt;full-title&gt;Acta Materialia&lt;/full-title&gt;&lt;/periodical&gt;&lt;pages&gt;4432–4445&lt;/pages&gt;&lt;volume&gt;58&lt;/volume&gt;&lt;dates&gt;&lt;year&gt;2010&lt;/year&gt;&lt;/dates&gt;&lt;urls&gt;&lt;/urls&gt;&lt;/record&gt;&lt;/Cite&gt;&lt;/EndNote&gt;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reconstructions of microstructures from measured statistics </w:t>
      </w:r>
      <w:r>
        <w:rPr>
          <w:rFonts w:ascii="Times New Roman" w:hAnsi="Times New Roman" w:cs="Times New Roman"/>
        </w:rPr>
        <w:fldChar w:fldCharType="begin">
          <w:fldData xml:space="preserve">PEVuZE5vdGU+PENpdGU+PEF1dGhvcj5GdWxsd29vZDwvQXV0aG9yPjxZZWFyPjIwMDg8L1llYXI+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=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PEVuZE5vdGU+PENpdGU+PEF1dGhvcj5GdWxsd29vZDwvQXV0aG9yPjxZZWFyPjIwMDg8L1llYXI+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=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 xml:space="preserve">, building of real-time searchable microstructure databases </w:t>
      </w:r>
      <w:r>
        <w:rPr>
          <w:rFonts w:ascii="Times New Roman" w:hAnsi="Times New Roman" w:cs="Times New Roman"/>
        </w:rPr>
        <w:fldChar w:fldCharType="begin"/>
      </w:r>
      <w:r>
        <w:rPr>
          <w:rFonts w:ascii="Times New Roman" w:hAnsi="Times New Roman" w:cs="Times New Roman"/>
        </w:rPr>
        <w:instrText xml:space="preserve"> ADDIN EN.CITE &lt;EndNote&gt;&lt;Cite&gt;&lt;Author&gt;Kalidindi&lt;/Author&gt;&lt;Year&gt;2011&lt;/Year&gt;&lt;RecNum&gt;1740&lt;/RecNum&gt;&lt;record&gt;&lt;rec-number&gt;1740&lt;/rec-number&gt;&lt;foreign-keys&gt;&lt;key app="EN" db-id="te2rrt20jvdx2yewzsa5zt9qwvdsw9rr925e"&gt;1740&lt;/key&gt;&lt;/foreign-keys&gt;&lt;ref-type name="Journal Article"&gt;17&lt;/ref-type&gt;&lt;contributors&gt;&lt;authors&gt;&lt;author&gt;S. R. Kalidindi&lt;/author&gt;&lt;author&gt;S. R. Niezgoda&lt;/author&gt;&lt;author&gt;A. A. Salem&lt;/author&gt;&lt;/authors&gt;&lt;/contributors&gt;&lt;titles&gt;&lt;title&gt;Microstructure informatics using higher-order statistics and efficient data-mining protocols&lt;/title&gt;&lt;secondary-title&gt;JOM&lt;/secondary-title&gt;&lt;/titles&gt;&lt;periodical&gt;&lt;full-title&gt;Jom&lt;/full-title&gt;&lt;/periodical&gt;&lt;pages&gt;34-41&lt;/pages&gt;&lt;volume&gt;63&lt;/volume&gt;&lt;number&gt;4&lt;/number&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and mining of high fidelity multi-scale structure-performance-structure evolution linkages from physics-based models </w:t>
      </w:r>
      <w:r>
        <w:rPr>
          <w:rFonts w:ascii="Times New Roman" w:hAnsi="Times New Roman" w:cs="Times New Roman"/>
        </w:rPr>
        <w:fldChar w:fldCharType="begin">
          <w:fldData xml:space="preserve">PEVuZE5vdGU+PENpdGU+PEF1dGhvcj5MYW5kaTwvQXV0aG9yPjxZZWFyPjIwMTA8L1llYXI+PFJl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PEVuZE5vdGU+PENpdGU+PEF1dGhvcj5MYW5kaTwvQXV0aG9yPjxZZWFyPjIwMTA8L1llYXI+PFJl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[10-14]</w:t>
      </w:r>
      <w:r>
        <w:rPr>
          <w:rFonts w:ascii="Times New Roman" w:hAnsi="Times New Roman" w:cs="Times New Roman"/>
        </w:rPr>
        <w:fldChar w:fldCharType="end"/>
      </w:r>
      <w:r>
        <w:rPr>
          <w:rFonts w:ascii="Times New Roman" w:hAnsi="Times New Roman" w:cs="Times New Roman"/>
        </w:rPr>
        <w:t>. In most of the prior work, the material system was treated as a multi-phase composite with a small number of distinct phases. In other words, the local state space was inherently discrete and one-dimensional. However, in recent work dealing with extraction of reliable structure-performance linkages in high-contrast composite systems, we have introduced the notion of a higher-order microstructure function that captured systematically the details of the local conformations (i.e. the local topology). For example, if one were to consider a two-phase composite material microstructure in a uniform cuboidal tessellation of the spatial domain and define the local conformation based on the local states present in each spatial cell as well as the six adjoining nearest neighboring cells, there would be a total of 2</w:t>
      </w:r>
      <w:r w:rsidRPr="00FA2211">
        <w:rPr>
          <w:rFonts w:ascii="Times New Roman" w:hAnsi="Times New Roman" w:cs="Times New Roman"/>
          <w:vertAlign w:val="superscript"/>
        </w:rPr>
        <w:t>7</w:t>
      </w:r>
      <w:r>
        <w:rPr>
          <w:rFonts w:ascii="Times New Roman" w:hAnsi="Times New Roman" w:cs="Times New Roman"/>
        </w:rPr>
        <w:t xml:space="preserve"> (= 128) distinct local conformations </w:t>
      </w:r>
      <w:r>
        <w:rPr>
          <w:rFonts w:ascii="Times New Roman" w:hAnsi="Times New Roman" w:cs="Times New Roman"/>
        </w:rPr>
        <w:fldChar w:fldCharType="begin"/>
      </w:r>
      <w:r>
        <w:rPr>
          <w:rFonts w:ascii="Times New Roman" w:hAnsi="Times New Roman" w:cs="Times New Roman"/>
        </w:rPr>
        <w:instrText xml:space="preserve"> ADDIN EN.CITE &lt;EndNote&gt;&lt;Cite&gt;&lt;Author&gt;Fast&lt;/Author&gt;&lt;Year&gt;2011&lt;/Year&gt;&lt;RecNum&gt;1739&lt;/RecNum&gt;&lt;record&gt;&lt;rec-number&gt;1739&lt;/rec-number&gt;&lt;foreign-keys&gt;&lt;key app="EN" db-id="te2rrt20jvdx2yewzsa5zt9qwvdsw9rr925e"&gt;1739&lt;/key&gt;&lt;/foreign-keys&gt;&lt;ref-type name="Journal Article"&gt;17&lt;/ref-type&gt;&lt;contributors&gt;&lt;authors&gt;&lt;author&gt;T. Fast&lt;/author&gt;&lt;author&gt;S. R. Kalidindi&lt;/author&gt;&lt;/authors&gt;&lt;/contributors&gt;&lt;titles&gt;&lt;title&gt;Formulation and Calibration of Higher-Order Elastic Localization Relationships Using the MKS Approach &lt;/title&gt;&lt;secondary-title&gt;Acta Materialia&lt;/secondary-title&gt;&lt;/titles&gt;&lt;periodical&gt;&lt;full-title&gt;Acta Materialia&lt;/full-title&gt;&lt;/periodical&gt;&lt;pages&gt;4595-4605&lt;/pages&gt;&lt;volume&gt;59 &lt;/volume&gt;&lt;dates&gt;&lt;year&gt;2011&lt;/year&gt;&lt;/dates&gt;&lt;urls&gt;&lt;/urls&gt;&lt;/record&gt;&lt;/Cite&gt;&lt;/EndNote&gt;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 xml:space="preserve">. If these local conformations are then used to define the local state, then the size of the local state space in this specific example would increase from </w:t>
      </w:r>
      <w:r w:rsidRPr="007F0D66">
        <w:rPr>
          <w:rFonts w:ascii="Times New Roman" w:hAnsi="Times New Roman" w:cs="Times New Roman"/>
          <w:i/>
        </w:rPr>
        <w:t>H</w:t>
      </w:r>
      <w:r>
        <w:rPr>
          <w:rFonts w:ascii="Times New Roman" w:hAnsi="Times New Roman" w:cs="Times New Roman"/>
        </w:rPr>
        <w:t xml:space="preserve"> = 2 in the simple description of the microstructure function to </w:t>
      </w:r>
      <w:r w:rsidRPr="007F0D66">
        <w:rPr>
          <w:rFonts w:ascii="Times New Roman" w:hAnsi="Times New Roman" w:cs="Times New Roman"/>
          <w:i/>
        </w:rPr>
        <w:t>H</w:t>
      </w:r>
      <w:r>
        <w:rPr>
          <w:rFonts w:ascii="Times New Roman" w:hAnsi="Times New Roman" w:cs="Times New Roman"/>
        </w:rPr>
        <w:t xml:space="preserve">  = 128 in the seventh-order description of the microstructure function. Such higher-order microstructure functions and have been found to be exceptionally useful in establishing high fidelity structure-performance linkages in high-contrast composite material systems </w:t>
      </w:r>
      <w:r>
        <w:rPr>
          <w:rFonts w:ascii="Times New Roman" w:hAnsi="Times New Roman" w:cs="Times New Roman"/>
        </w:rPr>
        <w:fldChar w:fldCharType="begin"/>
      </w:r>
      <w:r>
        <w:rPr>
          <w:rFonts w:ascii="Times New Roman" w:hAnsi="Times New Roman" w:cs="Times New Roman"/>
        </w:rPr>
        <w:instrText xml:space="preserve"> ADDIN EN.CITE &lt;EndNote&gt;&lt;Cite&gt;&lt;Author&gt;Fast&lt;/Author&gt;&lt;Year&gt;2011&lt;/Year&gt;&lt;RecNum&gt;1739&lt;/RecNum&gt;&lt;record&gt;&lt;rec-number&gt;1739&lt;/rec-number&gt;&lt;foreign-keys&gt;&lt;key app="EN" db-id="te2rrt20jvdx2yewzsa5zt9qwvdsw9rr925e"&gt;1739&lt;/key&gt;&lt;/foreign-keys&gt;&lt;ref-type name="Journal Article"&gt;17&lt;/ref-type&gt;&lt;contributors&gt;&lt;authors&gt;&lt;author&gt;T. Fast&lt;/author&gt;&lt;author&gt;S. R. Kalidindi&lt;/author&gt;&lt;/authors&gt;&lt;/contributors&gt;&lt;titles&gt;&lt;title&gt;Formulation and Calibration of Higher-Order Elastic Localization Relationships Using the MKS Approach &lt;/title&gt;&lt;secondary-title&gt;Acta Materialia&lt;/secondary-title&gt;&lt;/titles&gt;&lt;periodical&gt;&lt;full-title&gt;Acta Materialia&lt;/full-title&gt;&lt;/periodical&gt;&lt;pages&gt;4595-4605&lt;/pages&gt;&lt;volume&gt;59 &lt;/volume&gt;&lt;dates&gt;&lt;year&gt;2011&lt;/year&gt;&lt;/dates&gt;&lt;urls&gt;&lt;/urls&gt;&lt;/record&gt;&lt;/Cite&gt;&lt;/EndNote&gt;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6222404D" w14:textId="77777777" w:rsidR="00030C5D" w:rsidRDefault="00030C5D" w:rsidP="00127F02">
      <w:pPr>
        <w:ind w:firstLine="720"/>
        <w:jc w:val="both"/>
        <w:rPr>
          <w:rFonts w:ascii="Times New Roman" w:hAnsi="Times New Roman" w:cs="Times New Roman"/>
        </w:rPr>
      </w:pPr>
      <w:r>
        <w:rPr>
          <w:rFonts w:ascii="Times New Roman" w:hAnsi="Times New Roman" w:cs="Times New Roman"/>
        </w:rPr>
        <w:t xml:space="preserve">  The main difficulty with the higher-order microstructure functions described above are that the size of the local state space increases rapidly with either the addition of more local states (for example, if 3 local states are allowed in each cell, the value of </w:t>
      </w:r>
      <w:r w:rsidRPr="007F0D66">
        <w:rPr>
          <w:rFonts w:ascii="Times New Roman" w:hAnsi="Times New Roman" w:cs="Times New Roman"/>
          <w:i/>
        </w:rPr>
        <w:t>H</w:t>
      </w:r>
      <w:r>
        <w:rPr>
          <w:rFonts w:ascii="Times New Roman" w:hAnsi="Times New Roman" w:cs="Times New Roman"/>
          <w:i/>
        </w:rPr>
        <w:t xml:space="preserve"> </w:t>
      </w:r>
      <w:r>
        <w:rPr>
          <w:rFonts w:ascii="Times New Roman" w:hAnsi="Times New Roman" w:cs="Times New Roman"/>
        </w:rPr>
        <w:t>would increase from 3 to  3</w:t>
      </w:r>
      <w:r w:rsidRPr="00FA2211">
        <w:rPr>
          <w:rFonts w:ascii="Times New Roman" w:hAnsi="Times New Roman" w:cs="Times New Roman"/>
          <w:vertAlign w:val="superscript"/>
        </w:rPr>
        <w:t>7</w:t>
      </w:r>
      <w:r>
        <w:rPr>
          <w:rFonts w:ascii="Times New Roman" w:hAnsi="Times New Roman" w:cs="Times New Roman"/>
        </w:rPr>
        <w:t xml:space="preserve"> (= 2187) when considering only the first six neighbors in a 3-D microstructure) or the addition of more neighbors (for example, addition of second nearest neighbors in a two-phase composite would increase the value of </w:t>
      </w:r>
      <w:r>
        <w:rPr>
          <w:rFonts w:ascii="Times New Roman" w:hAnsi="Times New Roman" w:cs="Times New Roman"/>
          <w:i/>
        </w:rPr>
        <w:t>H</w:t>
      </w:r>
      <w:r>
        <w:rPr>
          <w:rFonts w:ascii="Times New Roman" w:hAnsi="Times New Roman" w:cs="Times New Roman"/>
        </w:rPr>
        <w:t xml:space="preserve"> to 2</w:t>
      </w:r>
      <w:r>
        <w:rPr>
          <w:rFonts w:ascii="Times New Roman" w:hAnsi="Times New Roman" w:cs="Times New Roman"/>
          <w:vertAlign w:val="superscript"/>
        </w:rPr>
        <w:t>15</w:t>
      </w:r>
      <w:r>
        <w:rPr>
          <w:rFonts w:ascii="Times New Roman" w:hAnsi="Times New Roman" w:cs="Times New Roman"/>
        </w:rPr>
        <w:t xml:space="preserve"> (= 32768)). The second difficulty of this prior approach is that one is forced to take on large </w:t>
      </w:r>
      <w:r>
        <w:rPr>
          <w:rFonts w:ascii="Times New Roman" w:hAnsi="Times New Roman" w:cs="Times New Roman"/>
        </w:rPr>
        <w:lastRenderedPageBreak/>
        <w:t>discrete jumps in the size of the local state description (i.e. from 2 to 2</w:t>
      </w:r>
      <w:r>
        <w:rPr>
          <w:rFonts w:ascii="Times New Roman" w:hAnsi="Times New Roman" w:cs="Times New Roman"/>
          <w:vertAlign w:val="superscript"/>
        </w:rPr>
        <w:t>7</w:t>
      </w:r>
      <w:r>
        <w:rPr>
          <w:rFonts w:ascii="Times New Roman" w:hAnsi="Times New Roman" w:cs="Times New Roman"/>
        </w:rPr>
        <w:t xml:space="preserve"> to 2</w:t>
      </w:r>
      <w:r>
        <w:rPr>
          <w:rFonts w:ascii="Times New Roman" w:hAnsi="Times New Roman" w:cs="Times New Roman"/>
          <w:vertAlign w:val="superscript"/>
        </w:rPr>
        <w:t>15</w:t>
      </w:r>
      <w:r>
        <w:rPr>
          <w:rFonts w:ascii="Times New Roman" w:hAnsi="Times New Roman" w:cs="Times New Roman"/>
        </w:rPr>
        <w:t xml:space="preserve"> in the examples described above).</w:t>
      </w:r>
    </w:p>
    <w:p w14:paraId="0F2EB30C" w14:textId="635A2DE9" w:rsidR="00990309" w:rsidRDefault="00990309" w:rsidP="00127F02">
      <w:pPr>
        <w:jc w:val="both"/>
        <w:rPr>
          <w:rFonts w:ascii="Times New Roman" w:hAnsi="Times New Roman" w:cs="Times New Roman"/>
        </w:rPr>
      </w:pPr>
      <w:r>
        <w:rPr>
          <w:rFonts w:ascii="Times New Roman" w:hAnsi="Times New Roman" w:cs="Times New Roman"/>
        </w:rPr>
        <w:t>BOUNDARY CON</w:t>
      </w:r>
      <w:r w:rsidR="00C771FF">
        <w:rPr>
          <w:rFonts w:ascii="Times New Roman" w:hAnsi="Times New Roman" w:cs="Times New Roman"/>
        </w:rPr>
        <w:t>DITIONS: PERIODICITY VS WELL NO</w:t>
      </w:r>
      <w:r w:rsidR="00056102">
        <w:rPr>
          <w:rFonts w:ascii="Times New Roman" w:hAnsi="Times New Roman" w:cs="Times New Roman"/>
        </w:rPr>
        <w:t>T</w:t>
      </w:r>
    </w:p>
    <w:p w14:paraId="51F05B17" w14:textId="53DF53A0" w:rsidR="00651C87" w:rsidRDefault="00651C87" w:rsidP="00127F02">
      <w:pPr>
        <w:ind w:firstLine="720"/>
        <w:jc w:val="both"/>
        <w:rPr>
          <w:rFonts w:ascii="Times New Roman" w:hAnsi="Times New Roman" w:cs="Times New Roman"/>
        </w:rPr>
      </w:pPr>
      <w:r>
        <w:rPr>
          <w:rFonts w:ascii="Times New Roman" w:hAnsi="Times New Roman" w:cs="Times New Roman"/>
        </w:rPr>
        <w:t>The computation of the spatial statistics requires prior information about the source and the veracity</w:t>
      </w:r>
      <w:r w:rsidRPr="00651C87">
        <w:rPr>
          <w:rFonts w:ascii="Times New Roman" w:hAnsi="Times New Roman" w:cs="Times New Roman"/>
        </w:rPr>
        <w:t xml:space="preserve"> </w:t>
      </w:r>
      <w:r>
        <w:rPr>
          <w:rFonts w:ascii="Times New Roman" w:hAnsi="Times New Roman" w:cs="Times New Roman"/>
        </w:rPr>
        <w:t>of the data.</w:t>
      </w:r>
    </w:p>
    <w:p w14:paraId="4E5FFFA6" w14:textId="3998168A" w:rsidR="00651C87" w:rsidRDefault="00651C87" w:rsidP="00127F02">
      <w:pPr>
        <w:jc w:val="both"/>
        <w:rPr>
          <w:rFonts w:ascii="Times New Roman" w:hAnsi="Times New Roman" w:cs="Times New Roman"/>
        </w:rPr>
      </w:pPr>
      <w:r>
        <w:rPr>
          <w:rFonts w:ascii="Times New Roman" w:hAnsi="Times New Roman" w:cs="Times New Roman"/>
        </w:rPr>
        <w:t>PERIODIC VS. NON-PERIODIC BOUNDARY CONDITIONS</w:t>
      </w:r>
    </w:p>
    <w:p w14:paraId="1AD32295" w14:textId="28D63876" w:rsidR="00AC70E7" w:rsidRDefault="00AC70E7" w:rsidP="00127F02">
      <w:pPr>
        <w:ind w:firstLine="720"/>
        <w:jc w:val="both"/>
        <w:rPr>
          <w:rFonts w:ascii="Times New Roman" w:hAnsi="Times New Roman" w:cs="Times New Roman"/>
        </w:rPr>
      </w:pPr>
      <w:r>
        <w:rPr>
          <w:rFonts w:ascii="Times New Roman" w:hAnsi="Times New Roman" w:cs="Times New Roman"/>
        </w:rPr>
        <w:t>Strictly speaking of the variety of the data, most materials science dataset will maintain non-periodic boundary conditions</w:t>
      </w:r>
    </w:p>
    <w:p w14:paraId="293EDD3F" w14:textId="6AE2905E" w:rsidR="007D54F6" w:rsidRPr="00C771FF" w:rsidRDefault="007D54F6" w:rsidP="00127F02">
      <w:pPr>
        <w:jc w:val="both"/>
        <w:rPr>
          <w:rFonts w:ascii="Times New Roman" w:hAnsi="Times New Roman" w:cs="Times New Roman"/>
          <w:i/>
        </w:rPr>
      </w:pPr>
      <w:r>
        <w:rPr>
          <w:rFonts w:ascii="Times New Roman" w:hAnsi="Times New Roman" w:cs="Times New Roman"/>
        </w:rPr>
        <w:t>INCOMPLETE OR PARTIAL DATASETS</w:t>
      </w:r>
    </w:p>
    <w:p w14:paraId="7F114A18" w14:textId="77777777" w:rsidR="004C411F" w:rsidRPr="004C411F" w:rsidRDefault="004C411F" w:rsidP="00127F02">
      <w:pPr>
        <w:ind w:firstLine="720"/>
        <w:jc w:val="both"/>
        <w:rPr>
          <w:rFonts w:ascii="Times New Roman" w:hAnsi="Times New Roman" w:cs="Times New Roman"/>
        </w:rPr>
      </w:pPr>
    </w:p>
    <w:p w14:paraId="4AA13032" w14:textId="77777777" w:rsidR="004C411F" w:rsidRDefault="004C411F" w:rsidP="00127F02">
      <w:pPr>
        <w:jc w:val="both"/>
      </w:pPr>
    </w:p>
    <w:p w14:paraId="584DD853" w14:textId="0A409211" w:rsidR="00534D48" w:rsidRDefault="00FA5BB5" w:rsidP="00127F02">
      <w:pPr>
        <w:jc w:val="both"/>
      </w:pPr>
      <w:r>
        <w:t xml:space="preserve">Microstructure/Materials Informatics   </w:t>
      </w:r>
    </w:p>
    <w:p w14:paraId="3D70C032" w14:textId="77777777" w:rsidR="00FA5BB5" w:rsidRDefault="00FA5BB5" w:rsidP="00127F02">
      <w:pPr>
        <w:jc w:val="both"/>
      </w:pPr>
      <w:r>
        <w:t>Heterogeneous Data types in Materials Science Data</w:t>
      </w:r>
    </w:p>
    <w:p w14:paraId="298A020D" w14:textId="77777777" w:rsidR="00FA5BB5" w:rsidRDefault="00FA5BB5" w:rsidP="00127F02">
      <w:pPr>
        <w:jc w:val="both"/>
      </w:pPr>
      <w:r>
        <w:t xml:space="preserve">Fast Algorithms for </w:t>
      </w:r>
      <w:r w:rsidR="008246CD">
        <w:t xml:space="preserve">Comprehensive/Hierarchical </w:t>
      </w:r>
      <w:r>
        <w:t>Spatial Statistics</w:t>
      </w:r>
    </w:p>
    <w:p w14:paraId="2A205D0B" w14:textId="0F0FE6F1" w:rsidR="0094203B" w:rsidRDefault="0094203B" w:rsidP="00127F02">
      <w:pPr>
        <w:pStyle w:val="Heading1"/>
        <w:jc w:val="both"/>
      </w:pPr>
      <w:r>
        <w:t xml:space="preserve">Versatile and Scalable Computation of Spatial </w:t>
      </w:r>
      <w:r w:rsidR="00FF1AEB">
        <w:t>Correlations</w:t>
      </w:r>
      <w:r>
        <w:t xml:space="preserve"> </w:t>
      </w:r>
      <w:r w:rsidR="00FF1AEB">
        <w:t xml:space="preserve">from Spatiotemporal Materials Data </w:t>
      </w:r>
      <w:r w:rsidR="00AD1FF9">
        <w:t>(auto</w:t>
      </w:r>
      <w:r w:rsidR="00C023AB">
        <w:t>no</w:t>
      </w:r>
      <w:r w:rsidR="00AD1FF9">
        <w:t>mous)</w:t>
      </w:r>
    </w:p>
    <w:p w14:paraId="49DE6423" w14:textId="77777777" w:rsidR="0090556F" w:rsidRDefault="0090556F" w:rsidP="00127F02">
      <w:pPr>
        <w:jc w:val="both"/>
      </w:pPr>
    </w:p>
    <w:p w14:paraId="73B474B8" w14:textId="77777777" w:rsidR="0090556F" w:rsidRPr="0090556F" w:rsidRDefault="0090556F" w:rsidP="00127F02">
      <w:pPr>
        <w:jc w:val="both"/>
      </w:pPr>
    </w:p>
    <w:p w14:paraId="2E7D75EE" w14:textId="2C6CBFC9" w:rsidR="00FA5BB5" w:rsidRDefault="00001F47" w:rsidP="00127F02">
      <w:pPr>
        <w:pStyle w:val="ListParagraph"/>
        <w:numPr>
          <w:ilvl w:val="0"/>
          <w:numId w:val="1"/>
        </w:numPr>
        <w:jc w:val="both"/>
      </w:pPr>
      <w:r>
        <w:t>Introduction</w:t>
      </w:r>
    </w:p>
    <w:p w14:paraId="5AE2087E" w14:textId="6F8CDE9A" w:rsidR="00001F47" w:rsidRDefault="00001F47" w:rsidP="00127F02">
      <w:pPr>
        <w:pStyle w:val="ListParagraph"/>
        <w:numPr>
          <w:ilvl w:val="0"/>
          <w:numId w:val="1"/>
        </w:numPr>
        <w:jc w:val="both"/>
      </w:pPr>
      <w:r>
        <w:t>Background</w:t>
      </w:r>
      <w:r w:rsidR="00BB0F9F">
        <w:t xml:space="preserve"> (surya )</w:t>
      </w:r>
    </w:p>
    <w:p w14:paraId="63065F14" w14:textId="0BD100E2" w:rsidR="00001F47" w:rsidRDefault="00001F47" w:rsidP="00127F02">
      <w:pPr>
        <w:pStyle w:val="ListParagraph"/>
        <w:numPr>
          <w:ilvl w:val="1"/>
          <w:numId w:val="1"/>
        </w:numPr>
        <w:jc w:val="both"/>
      </w:pPr>
      <w:r>
        <w:t>2-pt statistics ( Make the case that this is an objective measure of microstructure)</w:t>
      </w:r>
    </w:p>
    <w:p w14:paraId="499E5C17" w14:textId="5B3FAB01" w:rsidR="00C369B0" w:rsidRDefault="00C369B0" w:rsidP="00127F02">
      <w:pPr>
        <w:pStyle w:val="ListParagraph"/>
        <w:numPr>
          <w:ilvl w:val="2"/>
          <w:numId w:val="1"/>
        </w:numPr>
        <w:jc w:val="both"/>
      </w:pPr>
      <w:r>
        <w:t>Description/Illustration</w:t>
      </w:r>
    </w:p>
    <w:p w14:paraId="2BDC2757" w14:textId="37DDF3EC" w:rsidR="00001F47" w:rsidRDefault="00001F47" w:rsidP="00127F02">
      <w:pPr>
        <w:pStyle w:val="ListParagraph"/>
        <w:numPr>
          <w:ilvl w:val="2"/>
          <w:numId w:val="1"/>
        </w:numPr>
        <w:jc w:val="both"/>
      </w:pPr>
      <w:r>
        <w:t>Utility and Previous non MatSci uses of spatial statistics</w:t>
      </w:r>
    </w:p>
    <w:p w14:paraId="5E980C7F" w14:textId="475D9B44" w:rsidR="00C001C0" w:rsidRDefault="00C001C0" w:rsidP="00127F02">
      <w:pPr>
        <w:pStyle w:val="ListParagraph"/>
        <w:numPr>
          <w:ilvl w:val="3"/>
          <w:numId w:val="1"/>
        </w:numPr>
        <w:jc w:val="both"/>
      </w:pPr>
      <w:r>
        <w:t xml:space="preserve">Gokhale, </w:t>
      </w:r>
      <w:r w:rsidR="00BB0F9F">
        <w:t>Garmestani</w:t>
      </w:r>
      <w:r w:rsidR="00522820">
        <w:t>, Adams</w:t>
      </w:r>
      <w:r w:rsidR="00EC725E">
        <w:t>, Schuh</w:t>
      </w:r>
    </w:p>
    <w:p w14:paraId="229BE1E9" w14:textId="58E381DE" w:rsidR="00001F47" w:rsidRDefault="00001F47" w:rsidP="00127F02">
      <w:pPr>
        <w:pStyle w:val="ListParagraph"/>
        <w:numPr>
          <w:ilvl w:val="2"/>
          <w:numId w:val="1"/>
        </w:numPr>
        <w:jc w:val="both"/>
      </w:pPr>
      <w:r>
        <w:t>Successful matsci applications</w:t>
      </w:r>
    </w:p>
    <w:p w14:paraId="029703D6" w14:textId="767AD339" w:rsidR="00683D75" w:rsidRDefault="00683D75" w:rsidP="00127F02">
      <w:pPr>
        <w:pStyle w:val="ListParagraph"/>
        <w:numPr>
          <w:ilvl w:val="3"/>
          <w:numId w:val="1"/>
        </w:numPr>
        <w:jc w:val="both"/>
      </w:pPr>
      <w:r>
        <w:t>Pseudocode</w:t>
      </w:r>
    </w:p>
    <w:p w14:paraId="2823278B" w14:textId="0D22D1A3" w:rsidR="00001F47" w:rsidRDefault="00001F47" w:rsidP="00127F02">
      <w:pPr>
        <w:pStyle w:val="ListParagraph"/>
        <w:numPr>
          <w:ilvl w:val="3"/>
          <w:numId w:val="1"/>
        </w:numPr>
        <w:jc w:val="both"/>
      </w:pPr>
      <w:r>
        <w:t>largely applied discrete local states</w:t>
      </w:r>
    </w:p>
    <w:p w14:paraId="1554DE6B" w14:textId="0F2E0404" w:rsidR="00DD1BB8" w:rsidRDefault="00DD1BB8" w:rsidP="00127F02">
      <w:pPr>
        <w:pStyle w:val="ListParagraph"/>
        <w:numPr>
          <w:ilvl w:val="3"/>
          <w:numId w:val="1"/>
        </w:numPr>
        <w:jc w:val="both"/>
      </w:pPr>
      <w:r>
        <w:t>Reconstructions, Variance</w:t>
      </w:r>
      <w:r w:rsidR="00D4595B">
        <w:t>, Taxonom</w:t>
      </w:r>
      <w:r w:rsidR="00367373">
        <w:t>y</w:t>
      </w:r>
    </w:p>
    <w:p w14:paraId="3C0EB31C" w14:textId="7838021C" w:rsidR="00391568" w:rsidRDefault="00110321" w:rsidP="00127F02">
      <w:pPr>
        <w:pStyle w:val="ListParagraph"/>
        <w:numPr>
          <w:ilvl w:val="0"/>
          <w:numId w:val="1"/>
        </w:numPr>
        <w:jc w:val="both"/>
      </w:pPr>
      <w:r>
        <w:t>Spatial Statistics</w:t>
      </w:r>
    </w:p>
    <w:p w14:paraId="1CF36D2C" w14:textId="77777777" w:rsidR="00D56B5D" w:rsidRDefault="008C628A" w:rsidP="00127F02">
      <w:pPr>
        <w:pStyle w:val="ListParagraph"/>
        <w:numPr>
          <w:ilvl w:val="1"/>
          <w:numId w:val="1"/>
        </w:numPr>
        <w:jc w:val="both"/>
      </w:pPr>
      <w:r>
        <w:t>The microstructure Functions</w:t>
      </w:r>
    </w:p>
    <w:p w14:paraId="2CE2A6A3" w14:textId="68701C41" w:rsidR="009062A9" w:rsidRDefault="009062A9" w:rsidP="00127F02">
      <w:pPr>
        <w:pStyle w:val="ListParagraph"/>
        <w:numPr>
          <w:ilvl w:val="2"/>
          <w:numId w:val="1"/>
        </w:numPr>
        <w:jc w:val="both"/>
      </w:pPr>
      <w:r>
        <w:t>Spatial Domain</w:t>
      </w:r>
    </w:p>
    <w:p w14:paraId="0E1F78F6" w14:textId="2FF8CDDE" w:rsidR="009062A9" w:rsidRDefault="009062A9" w:rsidP="00127F02">
      <w:pPr>
        <w:pStyle w:val="ListParagraph"/>
        <w:numPr>
          <w:ilvl w:val="2"/>
          <w:numId w:val="1"/>
        </w:numPr>
        <w:jc w:val="both"/>
      </w:pPr>
      <w:r>
        <w:t>Local States</w:t>
      </w:r>
    </w:p>
    <w:p w14:paraId="1C1FE7D9" w14:textId="41AFE775" w:rsidR="009733DE" w:rsidRDefault="009733DE" w:rsidP="00127F02">
      <w:pPr>
        <w:pStyle w:val="ListParagraph"/>
        <w:numPr>
          <w:ilvl w:val="2"/>
          <w:numId w:val="1"/>
        </w:numPr>
        <w:jc w:val="both"/>
      </w:pPr>
      <w:r>
        <w:t>Generalized representation of the concept of the microstructure function</w:t>
      </w:r>
    </w:p>
    <w:p w14:paraId="247D29AC" w14:textId="697A28E0" w:rsidR="003C0414" w:rsidRDefault="00110321" w:rsidP="00127F02">
      <w:pPr>
        <w:pStyle w:val="ListParagraph"/>
        <w:numPr>
          <w:ilvl w:val="1"/>
          <w:numId w:val="1"/>
        </w:numPr>
        <w:jc w:val="both"/>
      </w:pPr>
      <w:r>
        <w:t>The Spatial Domain and Experimental Conditions</w:t>
      </w:r>
    </w:p>
    <w:p w14:paraId="3469FD64" w14:textId="612ABB0B" w:rsidR="000608A7" w:rsidRDefault="000608A7" w:rsidP="00127F02">
      <w:pPr>
        <w:pStyle w:val="ListParagraph"/>
        <w:numPr>
          <w:ilvl w:val="2"/>
          <w:numId w:val="1"/>
        </w:numPr>
        <w:jc w:val="both"/>
      </w:pPr>
      <w:r>
        <w:t>Gridded vs. Nongridded.</w:t>
      </w:r>
    </w:p>
    <w:p w14:paraId="491EDA78" w14:textId="77777777" w:rsidR="003D4C3D" w:rsidRDefault="003D4C3D" w:rsidP="00127F02">
      <w:pPr>
        <w:pStyle w:val="ListParagraph"/>
        <w:numPr>
          <w:ilvl w:val="2"/>
          <w:numId w:val="1"/>
        </w:numPr>
        <w:jc w:val="both"/>
      </w:pPr>
      <w:r>
        <w:t>Complete/Partial Datsets</w:t>
      </w:r>
    </w:p>
    <w:p w14:paraId="3FB01A8A" w14:textId="77777777" w:rsidR="003D4C3D" w:rsidRDefault="003D4C3D" w:rsidP="00127F02">
      <w:pPr>
        <w:pStyle w:val="ListParagraph"/>
        <w:numPr>
          <w:ilvl w:val="3"/>
          <w:numId w:val="1"/>
        </w:numPr>
        <w:jc w:val="both"/>
      </w:pPr>
      <w:r>
        <w:t>Confidence Indices</w:t>
      </w:r>
    </w:p>
    <w:p w14:paraId="61E92AE1" w14:textId="77777777" w:rsidR="003D4C3D" w:rsidRDefault="003D4C3D" w:rsidP="00127F02">
      <w:pPr>
        <w:pStyle w:val="ListParagraph"/>
        <w:numPr>
          <w:ilvl w:val="2"/>
          <w:numId w:val="1"/>
        </w:numPr>
        <w:jc w:val="both"/>
      </w:pPr>
    </w:p>
    <w:p w14:paraId="6F7E47BF" w14:textId="13194F5D" w:rsidR="00110321" w:rsidRDefault="00C361A0" w:rsidP="00127F02">
      <w:pPr>
        <w:pStyle w:val="ListParagraph"/>
        <w:numPr>
          <w:ilvl w:val="1"/>
          <w:numId w:val="1"/>
        </w:numPr>
        <w:jc w:val="both"/>
      </w:pPr>
      <w:r>
        <w:t>Local states and spaces</w:t>
      </w:r>
    </w:p>
    <w:p w14:paraId="7BA8F668" w14:textId="679B2169" w:rsidR="00C361A0" w:rsidRDefault="00B65A32" w:rsidP="00127F02">
      <w:pPr>
        <w:pStyle w:val="ListParagraph"/>
        <w:numPr>
          <w:ilvl w:val="2"/>
          <w:numId w:val="1"/>
        </w:numPr>
        <w:jc w:val="both"/>
      </w:pPr>
      <w:r>
        <w:t>Discrete vs. Continuous</w:t>
      </w:r>
    </w:p>
    <w:p w14:paraId="1CC331D7" w14:textId="26810942" w:rsidR="00B65A32" w:rsidRDefault="00B65A32" w:rsidP="00127F02">
      <w:pPr>
        <w:pStyle w:val="ListParagraph"/>
        <w:numPr>
          <w:ilvl w:val="3"/>
          <w:numId w:val="1"/>
        </w:numPr>
        <w:jc w:val="both"/>
      </w:pPr>
      <w:r>
        <w:t xml:space="preserve">Basis Functions to </w:t>
      </w:r>
      <w:r w:rsidR="00A876BF">
        <w:t>accommodate each</w:t>
      </w:r>
    </w:p>
    <w:p w14:paraId="6BAAFA60" w14:textId="255A8596" w:rsidR="009042F8" w:rsidRDefault="00B65A32" w:rsidP="00127F02">
      <w:pPr>
        <w:pStyle w:val="ListParagraph"/>
        <w:numPr>
          <w:ilvl w:val="2"/>
          <w:numId w:val="1"/>
        </w:numPr>
        <w:jc w:val="both"/>
      </w:pPr>
      <w:r>
        <w:lastRenderedPageBreak/>
        <w:t>Multimodal States</w:t>
      </w:r>
    </w:p>
    <w:p w14:paraId="2ADF9B05" w14:textId="6B87D08E" w:rsidR="00D32810" w:rsidRDefault="00D32810" w:rsidP="00127F02">
      <w:pPr>
        <w:pStyle w:val="ListParagraph"/>
        <w:numPr>
          <w:ilvl w:val="1"/>
          <w:numId w:val="1"/>
        </w:numPr>
        <w:jc w:val="both"/>
      </w:pPr>
      <w:r>
        <w:t>A Fourier approach to spatial statistics</w:t>
      </w:r>
    </w:p>
    <w:p w14:paraId="68C51371" w14:textId="6F41535E" w:rsidR="00D32810" w:rsidRDefault="00D32810" w:rsidP="00127F02">
      <w:pPr>
        <w:pStyle w:val="ListParagraph"/>
        <w:numPr>
          <w:ilvl w:val="2"/>
          <w:numId w:val="1"/>
        </w:numPr>
        <w:jc w:val="both"/>
      </w:pPr>
      <w:r>
        <w:t>Counts</w:t>
      </w:r>
    </w:p>
    <w:p w14:paraId="4BCA4C58" w14:textId="7903DDFB" w:rsidR="00D32810" w:rsidRDefault="00D32810" w:rsidP="00127F02">
      <w:pPr>
        <w:pStyle w:val="ListParagraph"/>
        <w:numPr>
          <w:ilvl w:val="2"/>
          <w:numId w:val="1"/>
        </w:numPr>
        <w:jc w:val="both"/>
      </w:pPr>
      <w:r>
        <w:t>Normalization</w:t>
      </w:r>
    </w:p>
    <w:p w14:paraId="61063189" w14:textId="45A7410A" w:rsidR="00683D75" w:rsidRDefault="00683D75" w:rsidP="00127F02">
      <w:pPr>
        <w:pStyle w:val="ListParagraph"/>
        <w:numPr>
          <w:ilvl w:val="2"/>
          <w:numId w:val="1"/>
        </w:numPr>
        <w:jc w:val="both"/>
      </w:pPr>
      <w:r>
        <w:t>Pseudocode</w:t>
      </w:r>
    </w:p>
    <w:p w14:paraId="5A6F73EC" w14:textId="00BF17D4" w:rsidR="00A84647" w:rsidRDefault="00A84647" w:rsidP="00127F02">
      <w:pPr>
        <w:pStyle w:val="ListParagraph"/>
        <w:numPr>
          <w:ilvl w:val="1"/>
          <w:numId w:val="1"/>
        </w:numPr>
        <w:jc w:val="both"/>
      </w:pPr>
      <w:r>
        <w:t>Periodicity the special case</w:t>
      </w:r>
    </w:p>
    <w:p w14:paraId="58CD01C8" w14:textId="2692DE4A" w:rsidR="00D32810" w:rsidRDefault="00541796" w:rsidP="00127F02">
      <w:pPr>
        <w:pStyle w:val="ListParagraph"/>
        <w:numPr>
          <w:ilvl w:val="0"/>
          <w:numId w:val="1"/>
        </w:numPr>
        <w:jc w:val="both"/>
      </w:pPr>
      <w:r>
        <w:t>Case Studies</w:t>
      </w:r>
      <w:r w:rsidR="003B3F4F">
        <w:t>: Applications to Structure-Structure Comparison</w:t>
      </w:r>
    </w:p>
    <w:p w14:paraId="04C221AF" w14:textId="6B667AB2" w:rsidR="003B3F4F" w:rsidRDefault="003B3F4F" w:rsidP="00127F02">
      <w:pPr>
        <w:pStyle w:val="ListParagraph"/>
        <w:numPr>
          <w:ilvl w:val="1"/>
          <w:numId w:val="1"/>
        </w:numPr>
        <w:jc w:val="both"/>
      </w:pPr>
      <w:r>
        <w:t xml:space="preserve">Principal Component Analysis </w:t>
      </w:r>
    </w:p>
    <w:p w14:paraId="0EF8AED6" w14:textId="65C2D087" w:rsidR="00220D78" w:rsidRDefault="00220D78" w:rsidP="00127F02">
      <w:pPr>
        <w:pStyle w:val="ListParagraph"/>
        <w:numPr>
          <w:ilvl w:val="1"/>
          <w:numId w:val="1"/>
        </w:numPr>
        <w:jc w:val="both"/>
      </w:pPr>
      <w:r>
        <w:t>Karl Jacobs</w:t>
      </w:r>
    </w:p>
    <w:p w14:paraId="37ACD933" w14:textId="171B8C7D" w:rsidR="00545B4F" w:rsidRDefault="00545B4F" w:rsidP="00127F02">
      <w:pPr>
        <w:pStyle w:val="ListParagraph"/>
        <w:numPr>
          <w:ilvl w:val="1"/>
          <w:numId w:val="1"/>
        </w:numPr>
        <w:jc w:val="both"/>
      </w:pPr>
      <w:r>
        <w:t>ISU</w:t>
      </w:r>
    </w:p>
    <w:p w14:paraId="2DB8A8E7" w14:textId="4BC4AB70" w:rsidR="004E1137" w:rsidRDefault="004E1137" w:rsidP="00127F02">
      <w:pPr>
        <w:pStyle w:val="ListParagraph"/>
        <w:numPr>
          <w:ilvl w:val="2"/>
          <w:numId w:val="1"/>
        </w:numPr>
        <w:jc w:val="both"/>
      </w:pPr>
      <w:r>
        <w:t>Discrete vs. Legendre</w:t>
      </w:r>
      <w:r w:rsidR="006A6BD6">
        <w:t xml:space="preserve"> vs. Higher-Order</w:t>
      </w:r>
    </w:p>
    <w:p w14:paraId="32A43AF1" w14:textId="77777777" w:rsidR="00637D73" w:rsidRDefault="00637D73" w:rsidP="00127F02">
      <w:pPr>
        <w:pStyle w:val="ListParagraph"/>
        <w:numPr>
          <w:ilvl w:val="0"/>
          <w:numId w:val="1"/>
        </w:numPr>
        <w:jc w:val="both"/>
      </w:pPr>
      <w:r>
        <w:t>Results &amp; Discussion</w:t>
      </w:r>
    </w:p>
    <w:p w14:paraId="66B682C5" w14:textId="27DD9A0E" w:rsidR="00637D73" w:rsidRDefault="00637D73" w:rsidP="00127F02">
      <w:pPr>
        <w:pStyle w:val="ListParagraph"/>
        <w:numPr>
          <w:ilvl w:val="1"/>
          <w:numId w:val="1"/>
        </w:numPr>
        <w:jc w:val="both"/>
      </w:pPr>
      <w:r>
        <w:t xml:space="preserve">Scalability to Higher-Order </w:t>
      </w:r>
    </w:p>
    <w:p w14:paraId="02C3AD57" w14:textId="7B6BCE72" w:rsidR="00637D73" w:rsidRDefault="00637D73" w:rsidP="00127F02">
      <w:pPr>
        <w:pStyle w:val="ListParagraph"/>
        <w:numPr>
          <w:ilvl w:val="1"/>
          <w:numId w:val="1"/>
        </w:numPr>
        <w:jc w:val="both"/>
      </w:pPr>
      <w:r>
        <w:t>Alternate Basis Representations</w:t>
      </w:r>
    </w:p>
    <w:p w14:paraId="17770BE7" w14:textId="05D20FD8" w:rsidR="001439C7" w:rsidRDefault="00637D73" w:rsidP="00127F02">
      <w:pPr>
        <w:pStyle w:val="ListParagraph"/>
        <w:numPr>
          <w:ilvl w:val="0"/>
          <w:numId w:val="1"/>
        </w:numPr>
        <w:jc w:val="both"/>
      </w:pPr>
      <w:r>
        <w:t>Conclusions</w:t>
      </w:r>
      <w:r w:rsidR="001439C7">
        <w:t xml:space="preserve"> </w:t>
      </w:r>
    </w:p>
    <w:p w14:paraId="0E7EF803" w14:textId="77777777" w:rsidR="003C0414" w:rsidRDefault="003C0414" w:rsidP="00127F02">
      <w:pPr>
        <w:jc w:val="both"/>
      </w:pPr>
    </w:p>
    <w:p w14:paraId="30988281" w14:textId="67279281" w:rsidR="003C0414" w:rsidRDefault="004668BA" w:rsidP="00127F02">
      <w:pPr>
        <w:jc w:val="both"/>
      </w:pPr>
      <w:r>
        <w:t>DATA ON GROUP WEBSITE</w:t>
      </w:r>
    </w:p>
    <w:p w14:paraId="65D354FF" w14:textId="77777777" w:rsidR="003C0414" w:rsidRDefault="003C0414" w:rsidP="00127F02">
      <w:pPr>
        <w:jc w:val="both"/>
      </w:pPr>
    </w:p>
    <w:p w14:paraId="46A205F1" w14:textId="567CCA11" w:rsidR="00D72291" w:rsidRDefault="00D72291" w:rsidP="00127F02">
      <w:pPr>
        <w:jc w:val="both"/>
      </w:pPr>
      <w:r>
        <w:t>What are statistics</w:t>
      </w:r>
    </w:p>
    <w:p w14:paraId="11F3C581" w14:textId="4EBF3EF2" w:rsidR="00FB7CB5" w:rsidRDefault="003C0414" w:rsidP="00127F02">
      <w:pPr>
        <w:jc w:val="both"/>
      </w:pPr>
      <w:r>
        <w:t xml:space="preserve">Computing spatial statistics requires input from the metadata </w:t>
      </w:r>
      <w:r w:rsidR="00CA5E3C">
        <w:t xml:space="preserve">used in the </w:t>
      </w:r>
      <w:r w:rsidR="00C86C2D">
        <w:t>physics-based</w:t>
      </w:r>
      <w:r w:rsidR="00CA5E3C">
        <w:t xml:space="preserve"> model to generate the information that is analyzed.  </w:t>
      </w:r>
      <w:r w:rsidR="005D09B7">
        <w:t>The key features are (1) the boundary conditions of the simulation, (2) the spatial sampling of the information</w:t>
      </w:r>
      <w:r w:rsidR="00703A4C">
        <w:t>, and (3) the local state information.</w:t>
      </w:r>
      <w:r w:rsidR="00727FB3">
        <w:t xml:space="preserve">  </w:t>
      </w:r>
      <w:r w:rsidR="00DD2A3C">
        <w:t>The following section expands upon these datasets as follows.</w:t>
      </w:r>
    </w:p>
    <w:p w14:paraId="28C29FA6" w14:textId="77777777" w:rsidR="00386C54" w:rsidRDefault="00386C54" w:rsidP="00127F02">
      <w:pPr>
        <w:jc w:val="both"/>
      </w:pPr>
    </w:p>
    <w:p w14:paraId="5C73A6D5" w14:textId="085D5FD2" w:rsidR="00FB4C17" w:rsidRDefault="00FB4C17" w:rsidP="00127F02">
      <w:pPr>
        <w:jc w:val="both"/>
      </w:pPr>
    </w:p>
    <w:p w14:paraId="798299C0" w14:textId="77777777" w:rsidR="00A84647" w:rsidRDefault="00A84647" w:rsidP="00127F02">
      <w:pPr>
        <w:jc w:val="both"/>
      </w:pPr>
    </w:p>
    <w:p w14:paraId="3DA2194F" w14:textId="6ECD209B" w:rsidR="00C75EEC" w:rsidRDefault="009C41BB" w:rsidP="00127F02">
      <w:pPr>
        <w:jc w:val="both"/>
      </w:pPr>
      <w:r>
        <w:t>s</w:t>
      </w:r>
    </w:p>
    <w:p w14:paraId="0EB1C1DF" w14:textId="16BB4396" w:rsidR="00C75EEC" w:rsidRDefault="00C75EEC" w:rsidP="00127F02">
      <w:pPr>
        <w:jc w:val="both"/>
      </w:pPr>
      <w:r>
        <w:t>DO YOU BREAK IT UP INTO THE NUMERATOR AND DENOMINATOR</w:t>
      </w:r>
    </w:p>
    <w:tbl>
      <w:tblPr>
        <w:tblStyle w:val="TableGrid"/>
        <w:tblW w:w="0" w:type="auto"/>
        <w:tblLook w:val="04A0" w:firstRow="1" w:lastRow="0" w:firstColumn="1" w:lastColumn="0" w:noHBand="0" w:noVBand="1"/>
      </w:tblPr>
      <w:tblGrid>
        <w:gridCol w:w="1771"/>
        <w:gridCol w:w="1771"/>
        <w:gridCol w:w="1771"/>
        <w:gridCol w:w="1771"/>
        <w:gridCol w:w="1772"/>
      </w:tblGrid>
      <w:tr w:rsidR="00391568" w14:paraId="4E6C4B5C" w14:textId="77777777" w:rsidTr="00391568">
        <w:tc>
          <w:tcPr>
            <w:tcW w:w="1771" w:type="dxa"/>
          </w:tcPr>
          <w:p w14:paraId="0F68976D" w14:textId="328975A0" w:rsidR="00391568" w:rsidRDefault="00391568" w:rsidP="00127F02">
            <w:pPr>
              <w:jc w:val="both"/>
            </w:pPr>
            <w:r>
              <w:t>Numerater</w:t>
            </w:r>
          </w:p>
        </w:tc>
        <w:tc>
          <w:tcPr>
            <w:tcW w:w="1771" w:type="dxa"/>
          </w:tcPr>
          <w:p w14:paraId="3A85DBFB" w14:textId="5E7240CF" w:rsidR="00391568" w:rsidRDefault="00391568" w:rsidP="00127F02">
            <w:pPr>
              <w:jc w:val="both"/>
            </w:pPr>
            <w:r>
              <w:t>Periodicity</w:t>
            </w:r>
          </w:p>
        </w:tc>
        <w:tc>
          <w:tcPr>
            <w:tcW w:w="1771" w:type="dxa"/>
          </w:tcPr>
          <w:p w14:paraId="3C550C8B" w14:textId="2707B3D8" w:rsidR="00391568" w:rsidRDefault="00391568" w:rsidP="00127F02">
            <w:pPr>
              <w:jc w:val="both"/>
            </w:pPr>
            <w:r>
              <w:t>T</w:t>
            </w:r>
          </w:p>
        </w:tc>
        <w:tc>
          <w:tcPr>
            <w:tcW w:w="1771" w:type="dxa"/>
          </w:tcPr>
          <w:p w14:paraId="25CEFA9A" w14:textId="0738BF18" w:rsidR="00391568" w:rsidRDefault="00391568" w:rsidP="00127F02">
            <w:pPr>
              <w:jc w:val="both"/>
            </w:pPr>
            <w:r>
              <w:t>F</w:t>
            </w:r>
          </w:p>
        </w:tc>
        <w:tc>
          <w:tcPr>
            <w:tcW w:w="1772" w:type="dxa"/>
          </w:tcPr>
          <w:p w14:paraId="1070B213" w14:textId="77777777" w:rsidR="00391568" w:rsidRDefault="00391568" w:rsidP="00127F02">
            <w:pPr>
              <w:jc w:val="both"/>
            </w:pPr>
          </w:p>
        </w:tc>
      </w:tr>
      <w:tr w:rsidR="00391568" w14:paraId="6BAA52F7" w14:textId="77777777" w:rsidTr="00391568">
        <w:tc>
          <w:tcPr>
            <w:tcW w:w="1771" w:type="dxa"/>
          </w:tcPr>
          <w:p w14:paraId="2B93D4B3" w14:textId="77777777" w:rsidR="00391568" w:rsidRDefault="00391568" w:rsidP="00127F02">
            <w:pPr>
              <w:jc w:val="both"/>
            </w:pPr>
          </w:p>
        </w:tc>
        <w:tc>
          <w:tcPr>
            <w:tcW w:w="1771" w:type="dxa"/>
          </w:tcPr>
          <w:p w14:paraId="6153AD6B" w14:textId="602D1C30" w:rsidR="00391568" w:rsidRDefault="00391568" w:rsidP="00127F02">
            <w:pPr>
              <w:jc w:val="both"/>
            </w:pPr>
            <w:r>
              <w:t>Datatype</w:t>
            </w:r>
          </w:p>
        </w:tc>
        <w:tc>
          <w:tcPr>
            <w:tcW w:w="1771" w:type="dxa"/>
          </w:tcPr>
          <w:p w14:paraId="6230CC44" w14:textId="3D9F5938" w:rsidR="00391568" w:rsidRDefault="00391568" w:rsidP="00127F02">
            <w:pPr>
              <w:jc w:val="both"/>
            </w:pPr>
            <w:r>
              <w:t>Point</w:t>
            </w:r>
          </w:p>
        </w:tc>
        <w:tc>
          <w:tcPr>
            <w:tcW w:w="1771" w:type="dxa"/>
          </w:tcPr>
          <w:p w14:paraId="05194A36" w14:textId="252E95E2" w:rsidR="00391568" w:rsidRDefault="00391568" w:rsidP="00127F02">
            <w:pPr>
              <w:jc w:val="both"/>
            </w:pPr>
            <w:r>
              <w:t>Gridded</w:t>
            </w:r>
          </w:p>
        </w:tc>
        <w:tc>
          <w:tcPr>
            <w:tcW w:w="1772" w:type="dxa"/>
          </w:tcPr>
          <w:p w14:paraId="3640B69C" w14:textId="77777777" w:rsidR="00391568" w:rsidRDefault="00391568" w:rsidP="00127F02">
            <w:pPr>
              <w:jc w:val="both"/>
            </w:pPr>
          </w:p>
        </w:tc>
      </w:tr>
      <w:tr w:rsidR="00391568" w14:paraId="183EFC9E" w14:textId="77777777" w:rsidTr="00391568">
        <w:tc>
          <w:tcPr>
            <w:tcW w:w="1771" w:type="dxa"/>
          </w:tcPr>
          <w:p w14:paraId="003DB4D6" w14:textId="77777777" w:rsidR="00391568" w:rsidRDefault="00391568" w:rsidP="00127F02">
            <w:pPr>
              <w:jc w:val="both"/>
            </w:pPr>
          </w:p>
        </w:tc>
        <w:tc>
          <w:tcPr>
            <w:tcW w:w="1771" w:type="dxa"/>
          </w:tcPr>
          <w:p w14:paraId="5A4F26D2" w14:textId="77777777" w:rsidR="00391568" w:rsidRDefault="00391568" w:rsidP="00127F02">
            <w:pPr>
              <w:jc w:val="both"/>
            </w:pPr>
          </w:p>
        </w:tc>
        <w:tc>
          <w:tcPr>
            <w:tcW w:w="1771" w:type="dxa"/>
          </w:tcPr>
          <w:p w14:paraId="29911F28" w14:textId="77777777" w:rsidR="00391568" w:rsidRDefault="00391568" w:rsidP="00127F02">
            <w:pPr>
              <w:jc w:val="both"/>
            </w:pPr>
          </w:p>
        </w:tc>
        <w:tc>
          <w:tcPr>
            <w:tcW w:w="1771" w:type="dxa"/>
          </w:tcPr>
          <w:p w14:paraId="3F6513BA" w14:textId="77777777" w:rsidR="00391568" w:rsidRDefault="00391568" w:rsidP="00127F02">
            <w:pPr>
              <w:jc w:val="both"/>
            </w:pPr>
          </w:p>
        </w:tc>
        <w:tc>
          <w:tcPr>
            <w:tcW w:w="1772" w:type="dxa"/>
          </w:tcPr>
          <w:p w14:paraId="23B2AA60" w14:textId="77777777" w:rsidR="00391568" w:rsidRDefault="00391568" w:rsidP="00127F02">
            <w:pPr>
              <w:jc w:val="both"/>
            </w:pPr>
          </w:p>
        </w:tc>
      </w:tr>
      <w:tr w:rsidR="00391568" w14:paraId="6BBC93CA" w14:textId="77777777" w:rsidTr="00391568">
        <w:tc>
          <w:tcPr>
            <w:tcW w:w="1771" w:type="dxa"/>
          </w:tcPr>
          <w:p w14:paraId="436E07C6" w14:textId="77777777" w:rsidR="00391568" w:rsidRDefault="00391568" w:rsidP="00127F02">
            <w:pPr>
              <w:jc w:val="both"/>
            </w:pPr>
          </w:p>
        </w:tc>
        <w:tc>
          <w:tcPr>
            <w:tcW w:w="1771" w:type="dxa"/>
          </w:tcPr>
          <w:p w14:paraId="6F2D109E" w14:textId="77777777" w:rsidR="00391568" w:rsidRDefault="00391568" w:rsidP="00127F02">
            <w:pPr>
              <w:jc w:val="both"/>
            </w:pPr>
          </w:p>
        </w:tc>
        <w:tc>
          <w:tcPr>
            <w:tcW w:w="1771" w:type="dxa"/>
          </w:tcPr>
          <w:p w14:paraId="2EE36780" w14:textId="77777777" w:rsidR="00391568" w:rsidRDefault="00391568" w:rsidP="00127F02">
            <w:pPr>
              <w:jc w:val="both"/>
            </w:pPr>
          </w:p>
        </w:tc>
        <w:tc>
          <w:tcPr>
            <w:tcW w:w="1771" w:type="dxa"/>
          </w:tcPr>
          <w:p w14:paraId="650654C4" w14:textId="77777777" w:rsidR="00391568" w:rsidRDefault="00391568" w:rsidP="00127F02">
            <w:pPr>
              <w:jc w:val="both"/>
            </w:pPr>
          </w:p>
        </w:tc>
        <w:tc>
          <w:tcPr>
            <w:tcW w:w="1772" w:type="dxa"/>
          </w:tcPr>
          <w:p w14:paraId="3EEED70B" w14:textId="77777777" w:rsidR="00391568" w:rsidRDefault="00391568" w:rsidP="00127F02">
            <w:pPr>
              <w:jc w:val="both"/>
            </w:pPr>
          </w:p>
        </w:tc>
      </w:tr>
      <w:tr w:rsidR="00391568" w14:paraId="369B78A0" w14:textId="77777777" w:rsidTr="00391568">
        <w:tc>
          <w:tcPr>
            <w:tcW w:w="1771" w:type="dxa"/>
          </w:tcPr>
          <w:p w14:paraId="3C7EA192" w14:textId="6D8B1AD1" w:rsidR="00391568" w:rsidRDefault="00391568" w:rsidP="00127F02">
            <w:pPr>
              <w:jc w:val="both"/>
            </w:pPr>
            <w:r>
              <w:t>Denominator</w:t>
            </w:r>
          </w:p>
        </w:tc>
        <w:tc>
          <w:tcPr>
            <w:tcW w:w="1771" w:type="dxa"/>
          </w:tcPr>
          <w:p w14:paraId="61093B2C" w14:textId="0C90AA5B" w:rsidR="00391568" w:rsidRDefault="00391568" w:rsidP="00127F02">
            <w:pPr>
              <w:jc w:val="both"/>
            </w:pPr>
            <w:r>
              <w:t>Partial</w:t>
            </w:r>
          </w:p>
        </w:tc>
        <w:tc>
          <w:tcPr>
            <w:tcW w:w="1771" w:type="dxa"/>
          </w:tcPr>
          <w:p w14:paraId="3A2FFEB8" w14:textId="24E4243A" w:rsidR="00391568" w:rsidRDefault="00391568" w:rsidP="00127F02">
            <w:pPr>
              <w:jc w:val="both"/>
            </w:pPr>
            <w:r>
              <w:t>T</w:t>
            </w:r>
          </w:p>
        </w:tc>
        <w:tc>
          <w:tcPr>
            <w:tcW w:w="1771" w:type="dxa"/>
          </w:tcPr>
          <w:p w14:paraId="5E4BBCB9" w14:textId="5F4E7D44" w:rsidR="00391568" w:rsidRDefault="00391568" w:rsidP="00127F02">
            <w:pPr>
              <w:jc w:val="both"/>
            </w:pPr>
            <w:r>
              <w:t>F</w:t>
            </w:r>
          </w:p>
        </w:tc>
        <w:tc>
          <w:tcPr>
            <w:tcW w:w="1772" w:type="dxa"/>
          </w:tcPr>
          <w:p w14:paraId="1A93E3EB" w14:textId="77777777" w:rsidR="00391568" w:rsidRDefault="00391568" w:rsidP="00127F02">
            <w:pPr>
              <w:jc w:val="both"/>
            </w:pPr>
          </w:p>
        </w:tc>
      </w:tr>
      <w:tr w:rsidR="00391568" w14:paraId="2AE11565" w14:textId="77777777" w:rsidTr="00391568">
        <w:tc>
          <w:tcPr>
            <w:tcW w:w="1771" w:type="dxa"/>
          </w:tcPr>
          <w:p w14:paraId="056F6C31" w14:textId="77777777" w:rsidR="00391568" w:rsidRDefault="00391568" w:rsidP="00127F02">
            <w:pPr>
              <w:jc w:val="both"/>
            </w:pPr>
          </w:p>
        </w:tc>
        <w:tc>
          <w:tcPr>
            <w:tcW w:w="1771" w:type="dxa"/>
          </w:tcPr>
          <w:p w14:paraId="1E965404" w14:textId="61287C62" w:rsidR="00391568" w:rsidRDefault="00391568" w:rsidP="00127F02">
            <w:pPr>
              <w:jc w:val="both"/>
            </w:pPr>
            <w:r>
              <w:t>Periodicity</w:t>
            </w:r>
          </w:p>
        </w:tc>
        <w:tc>
          <w:tcPr>
            <w:tcW w:w="1771" w:type="dxa"/>
          </w:tcPr>
          <w:p w14:paraId="0821EA7C" w14:textId="77777777" w:rsidR="00391568" w:rsidRDefault="00391568" w:rsidP="00127F02">
            <w:pPr>
              <w:jc w:val="both"/>
            </w:pPr>
          </w:p>
        </w:tc>
        <w:tc>
          <w:tcPr>
            <w:tcW w:w="1771" w:type="dxa"/>
          </w:tcPr>
          <w:p w14:paraId="182D4009" w14:textId="77777777" w:rsidR="00391568" w:rsidRDefault="00391568" w:rsidP="00127F02">
            <w:pPr>
              <w:jc w:val="both"/>
            </w:pPr>
          </w:p>
        </w:tc>
        <w:tc>
          <w:tcPr>
            <w:tcW w:w="1772" w:type="dxa"/>
          </w:tcPr>
          <w:p w14:paraId="1AFE5A76" w14:textId="77777777" w:rsidR="00391568" w:rsidRDefault="00391568" w:rsidP="00127F02">
            <w:pPr>
              <w:jc w:val="both"/>
            </w:pPr>
          </w:p>
        </w:tc>
      </w:tr>
      <w:tr w:rsidR="00391568" w14:paraId="29300701" w14:textId="77777777" w:rsidTr="00391568">
        <w:tc>
          <w:tcPr>
            <w:tcW w:w="1771" w:type="dxa"/>
          </w:tcPr>
          <w:p w14:paraId="17FE83D5" w14:textId="77777777" w:rsidR="00391568" w:rsidRDefault="00391568" w:rsidP="00127F02">
            <w:pPr>
              <w:jc w:val="both"/>
            </w:pPr>
          </w:p>
        </w:tc>
        <w:tc>
          <w:tcPr>
            <w:tcW w:w="1771" w:type="dxa"/>
          </w:tcPr>
          <w:p w14:paraId="1A144871" w14:textId="77777777" w:rsidR="00391568" w:rsidRDefault="00391568" w:rsidP="00127F02">
            <w:pPr>
              <w:jc w:val="both"/>
            </w:pPr>
          </w:p>
        </w:tc>
        <w:tc>
          <w:tcPr>
            <w:tcW w:w="1771" w:type="dxa"/>
          </w:tcPr>
          <w:p w14:paraId="172BC429" w14:textId="77777777" w:rsidR="00391568" w:rsidRDefault="00391568" w:rsidP="00127F02">
            <w:pPr>
              <w:jc w:val="both"/>
            </w:pPr>
          </w:p>
        </w:tc>
        <w:tc>
          <w:tcPr>
            <w:tcW w:w="1771" w:type="dxa"/>
          </w:tcPr>
          <w:p w14:paraId="051119B6" w14:textId="77777777" w:rsidR="00391568" w:rsidRDefault="00391568" w:rsidP="00127F02">
            <w:pPr>
              <w:jc w:val="both"/>
            </w:pPr>
          </w:p>
        </w:tc>
        <w:tc>
          <w:tcPr>
            <w:tcW w:w="1772" w:type="dxa"/>
          </w:tcPr>
          <w:p w14:paraId="7C141329" w14:textId="77777777" w:rsidR="00391568" w:rsidRDefault="00391568" w:rsidP="00127F02">
            <w:pPr>
              <w:jc w:val="both"/>
            </w:pPr>
          </w:p>
        </w:tc>
      </w:tr>
    </w:tbl>
    <w:p w14:paraId="54673724" w14:textId="77777777" w:rsidR="00C75EEC" w:rsidRDefault="00C75EEC" w:rsidP="00127F02">
      <w:pPr>
        <w:jc w:val="both"/>
      </w:pPr>
    </w:p>
    <w:p w14:paraId="64C80247" w14:textId="729ED696" w:rsidR="00DE3737" w:rsidRDefault="003423C3" w:rsidP="00127F02">
      <w:pPr>
        <w:jc w:val="both"/>
      </w:pPr>
      <w:r>
        <w:t>MASKING OF DATASETS</w:t>
      </w:r>
      <w:r w:rsidR="00DE3737">
        <w:t xml:space="preserve"> </w:t>
      </w:r>
    </w:p>
    <w:p w14:paraId="67B19386" w14:textId="77777777" w:rsidR="00C02806" w:rsidRDefault="00C02806" w:rsidP="00127F02">
      <w:pPr>
        <w:jc w:val="both"/>
      </w:pPr>
      <w:r>
        <w:t>Spatial statistics provide a straight-forward way to manage uncertainty in the data.  Such a technique allows value to be extracted from impartial datasets with confidence.</w:t>
      </w:r>
    </w:p>
    <w:p w14:paraId="2E559887" w14:textId="5329F25B" w:rsidR="00C02806" w:rsidRDefault="00C02806" w:rsidP="00127F02">
      <w:pPr>
        <w:jc w:val="both"/>
      </w:pPr>
      <w:r>
        <w:t>Much like the computation of the spatial statistics</w:t>
      </w:r>
    </w:p>
    <w:p w14:paraId="2A29CEC7" w14:textId="4E68C12F" w:rsidR="00D70071" w:rsidRDefault="009C41BB" w:rsidP="00127F02">
      <w:pPr>
        <w:jc w:val="both"/>
      </w:pPr>
      <w:r>
        <w:t>s</w:t>
      </w:r>
      <w:r w:rsidR="00D70071">
        <w:t>LOCAL STATES AND THE MICROSTRUCTURE</w:t>
      </w:r>
      <w:r w:rsidR="000E4BEC">
        <w:t xml:space="preserve"> FUNCTION </w:t>
      </w:r>
    </w:p>
    <w:p w14:paraId="3B9F9C5F" w14:textId="77777777" w:rsidR="00927827" w:rsidRDefault="00927827" w:rsidP="00127F02">
      <w:pPr>
        <w:jc w:val="both"/>
      </w:pPr>
    </w:p>
    <w:p w14:paraId="397E681D" w14:textId="498CC748" w:rsidR="00C04E9E" w:rsidRDefault="00C04E9E" w:rsidP="00127F02">
      <w:pPr>
        <w:jc w:val="both"/>
      </w:pPr>
      <w:r>
        <w:t>FAST</w:t>
      </w:r>
      <w:r w:rsidR="00B329FB">
        <w:t xml:space="preserve"> FOURIER METHODS FOR COMPUTATION</w:t>
      </w:r>
    </w:p>
    <w:p w14:paraId="1CBA3229" w14:textId="3AC4AD22" w:rsidR="00C72369" w:rsidRDefault="00221288" w:rsidP="00127F02">
      <w:pPr>
        <w:jc w:val="both"/>
      </w:pPr>
      <w:r>
        <w:lastRenderedPageBreak/>
        <w:t xml:space="preserve">The algorithm for computing spatial correlation functions below is only amenable to microstructure functions </w:t>
      </w:r>
      <w:r w:rsidR="00687549">
        <w:t>whose</w:t>
      </w:r>
      <w:r>
        <w:t xml:space="preserve"> spatial domain is on an even grid.  Point cloud datasets require intermediate pre-processing steps and one such case will be outlined in the example.</w:t>
      </w:r>
    </w:p>
    <w:p w14:paraId="41EB8517" w14:textId="26570183" w:rsidR="003F0C4D" w:rsidRDefault="00BC22D9" w:rsidP="00127F02">
      <w:pPr>
        <w:jc w:val="both"/>
      </w:pPr>
      <w:r>
        <w:t>NORMALIZATION</w:t>
      </w:r>
    </w:p>
    <w:p w14:paraId="035D9CE6" w14:textId="77777777" w:rsidR="003F0C4D" w:rsidRDefault="003F0C4D" w:rsidP="00127F02">
      <w:pPr>
        <w:jc w:val="both"/>
      </w:pPr>
    </w:p>
    <w:p w14:paraId="62BEF3D6" w14:textId="77777777" w:rsidR="00693402" w:rsidRDefault="00693402" w:rsidP="00127F02">
      <w:pPr>
        <w:jc w:val="both"/>
      </w:pPr>
    </w:p>
    <w:p w14:paraId="4FD266A7" w14:textId="55B90788" w:rsidR="001E1803" w:rsidRDefault="001E1803" w:rsidP="00127F02">
      <w:pPr>
        <w:jc w:val="both"/>
      </w:pPr>
      <w:r>
        <w:t>PERIODICITY: THE SPECIAL CASE</w:t>
      </w:r>
    </w:p>
    <w:p w14:paraId="529D37AD" w14:textId="199981EA" w:rsidR="00693402" w:rsidRDefault="00693402" w:rsidP="00127F02">
      <w:pPr>
        <w:jc w:val="both"/>
      </w:pPr>
      <w:r>
        <w:t>All experiments and specific simulation tools will be generated with non-periodic boundary conditions</w:t>
      </w:r>
      <w:r w:rsidR="002A6ABE">
        <w:t>.  Non-periodic boundary conditions indicate that material moving out of one boundary will not return in the opposing boundary. (Figure xx)</w:t>
      </w:r>
      <w:r w:rsidR="00DD05D4">
        <w:t xml:space="preserve">  Regularly, materials simulation will impose periodic boundary conditions.  </w:t>
      </w:r>
      <w:r w:rsidR="0055036C">
        <w:t>In such cases it is possible to extract richer statistical information by a slight modification the pseudo</w:t>
      </w:r>
      <w:r w:rsidR="003A445B">
        <w:t>-</w:t>
      </w:r>
      <w:r w:rsidR="0055036C">
        <w:t>code.</w:t>
      </w:r>
    </w:p>
    <w:p w14:paraId="63B9E97B" w14:textId="77777777" w:rsidR="00F63A90" w:rsidRDefault="00F63A90" w:rsidP="00127F02">
      <w:pPr>
        <w:jc w:val="both"/>
      </w:pPr>
    </w:p>
    <w:p w14:paraId="404E0292" w14:textId="239AF09F" w:rsidR="000962B3" w:rsidRDefault="00F63A90" w:rsidP="00127F02">
      <w:pPr>
        <w:jc w:val="both"/>
      </w:pPr>
      <w:r>
        <w:t xml:space="preserve">The algorithm presented will provide one of many possible statistical representations of the microstructure.  </w:t>
      </w:r>
      <w:r w:rsidR="003520CF">
        <w:t xml:space="preserve">In Figure xx, a periodic microstructure is illustrated </w:t>
      </w:r>
      <w:r w:rsidR="001743A6">
        <w:t>using the periodic boundary condition.  The non-periodic statistics algorithm indicates that for periodic simulation there is a choice of the sample window to choose.  Any window will provide one statistical representation of the microstructure</w:t>
      </w:r>
      <w:r w:rsidR="00C06989">
        <w:t>.  If windows A and B in Figure xx are used to compute the statistics then both statistics that are computed will be representative of the microstructure, but they will not be equivalent.</w:t>
      </w:r>
      <w:r w:rsidR="00C74A22">
        <w:t xml:space="preserve">  This is because certain pair correlation are excluded from the computation because the vectors in the computation require that both the head and the tail of the vector lie within the region of interest</w:t>
      </w:r>
      <w:r w:rsidR="002A656B">
        <w:t>.</w:t>
      </w:r>
      <w:r w:rsidR="000962B3">
        <w:t xml:space="preserve">  However, in a periodic simulation the vector can transverse the boundaries which implies that these vectors to contribute to the statistics.</w:t>
      </w:r>
    </w:p>
    <w:p w14:paraId="603F3B64" w14:textId="77777777" w:rsidR="008A7F82" w:rsidRDefault="008A7F82" w:rsidP="00127F02">
      <w:pPr>
        <w:jc w:val="both"/>
      </w:pPr>
    </w:p>
    <w:p w14:paraId="6E3EEF18" w14:textId="67526162" w:rsidR="00F63A90" w:rsidRDefault="001743A6" w:rsidP="00127F02">
      <w:pPr>
        <w:jc w:val="both"/>
      </w:pPr>
      <w:r>
        <w:t>There is an alternate quantification of the periodic statistics by making the following modifications to the pseudocode.</w:t>
      </w:r>
    </w:p>
    <w:p w14:paraId="149C6143" w14:textId="77777777" w:rsidR="00693402" w:rsidRDefault="00693402" w:rsidP="00127F02">
      <w:pPr>
        <w:jc w:val="both"/>
      </w:pPr>
    </w:p>
    <w:p w14:paraId="1A90DF07" w14:textId="7ED8AB65" w:rsidR="00DF5416" w:rsidRDefault="00DF5416" w:rsidP="00127F02">
      <w:pPr>
        <w:jc w:val="both"/>
      </w:pPr>
      <w:r>
        <w:t>F2(A,B)</w:t>
      </w:r>
    </w:p>
    <w:p w14:paraId="0A3C0407" w14:textId="4FEF9AD9" w:rsidR="00332EFC" w:rsidRDefault="00332EFC" w:rsidP="00127F02">
      <w:pPr>
        <w:jc w:val="both"/>
      </w:pPr>
      <w:r>
        <w:t>FFT(A)</w:t>
      </w:r>
    </w:p>
    <w:p w14:paraId="3B734374" w14:textId="63E6A05C" w:rsidR="00332EFC" w:rsidRDefault="00332EFC" w:rsidP="00127F02">
      <w:pPr>
        <w:jc w:val="both"/>
      </w:pPr>
      <w:r>
        <w:t>If is cross-correlation</w:t>
      </w:r>
    </w:p>
    <w:p w14:paraId="4B624EC2" w14:textId="77777777" w:rsidR="00687549" w:rsidRDefault="00687549" w:rsidP="00127F02">
      <w:pPr>
        <w:jc w:val="both"/>
      </w:pPr>
    </w:p>
    <w:p w14:paraId="157453DA" w14:textId="77777777" w:rsidR="00687549" w:rsidRDefault="00687549" w:rsidP="00127F02">
      <w:pPr>
        <w:jc w:val="both"/>
      </w:pPr>
    </w:p>
    <w:p w14:paraId="40F80064" w14:textId="77777777" w:rsidR="00984188" w:rsidRDefault="00984188" w:rsidP="00127F02">
      <w:pPr>
        <w:jc w:val="both"/>
      </w:pPr>
    </w:p>
    <w:p w14:paraId="416CF86D" w14:textId="77777777" w:rsidR="00C04E9E" w:rsidRDefault="00C04E9E" w:rsidP="00127F02">
      <w:pPr>
        <w:jc w:val="both"/>
      </w:pPr>
    </w:p>
    <w:p w14:paraId="42712C0B" w14:textId="2004D08D" w:rsidR="000761CB" w:rsidRDefault="000761CB" w:rsidP="00127F02">
      <w:pPr>
        <w:jc w:val="both"/>
      </w:pPr>
      <w:r>
        <w:t>FIGURES</w:t>
      </w:r>
    </w:p>
    <w:p w14:paraId="0AB36A61" w14:textId="0396601F" w:rsidR="000761CB" w:rsidRDefault="000761CB" w:rsidP="00127F02">
      <w:pPr>
        <w:jc w:val="both"/>
      </w:pPr>
      <w:r>
        <w:t>Gridded vs. Point cloud</w:t>
      </w:r>
      <w:r w:rsidR="00057D80">
        <w:t xml:space="preserve"> add the basis function to this</w:t>
      </w:r>
    </w:p>
    <w:p w14:paraId="6CAB52DA" w14:textId="77777777" w:rsidR="00057D80" w:rsidRDefault="00057D80" w:rsidP="00127F02">
      <w:pPr>
        <w:jc w:val="both"/>
      </w:pPr>
    </w:p>
    <w:p w14:paraId="73C1655F" w14:textId="295C872C" w:rsidR="000761CB" w:rsidRDefault="000761CB" w:rsidP="00127F02">
      <w:pPr>
        <w:jc w:val="both"/>
      </w:pPr>
      <w:r>
        <w:t>Periodic vs. no</w:t>
      </w:r>
      <w:r w:rsidR="00E86C9A">
        <w:t>n-</w:t>
      </w:r>
      <w:r>
        <w:t>periodic statistics</w:t>
      </w:r>
      <w:r w:rsidR="00F30223">
        <w:t xml:space="preserve"> padding</w:t>
      </w:r>
    </w:p>
    <w:p w14:paraId="23141025" w14:textId="53BC13DD" w:rsidR="007C7FF5" w:rsidRDefault="007C7FF5" w:rsidP="00127F02">
      <w:pPr>
        <w:jc w:val="both"/>
      </w:pPr>
      <w:r>
        <w:t>Partial datasets</w:t>
      </w:r>
    </w:p>
    <w:p w14:paraId="168B1297" w14:textId="6C1EBDF2" w:rsidR="00E86C9A" w:rsidRDefault="00EA4DD8" w:rsidP="00127F02">
      <w:pPr>
        <w:jc w:val="both"/>
        <w:rPr>
          <w:ins w:id="771" w:author="Tony Fast" w:date="2013-11-14T17:05:00Z"/>
        </w:rPr>
      </w:pPr>
      <w:r>
        <w:t>Masking Datasets</w:t>
      </w:r>
      <w:r w:rsidR="007748F1">
        <w:t xml:space="preserve"> – Ali EBSD data.</w:t>
      </w:r>
    </w:p>
    <w:p w14:paraId="0C7DC9DB" w14:textId="77777777" w:rsidR="00043288" w:rsidRDefault="00043288" w:rsidP="00127F02">
      <w:pPr>
        <w:jc w:val="both"/>
        <w:rPr>
          <w:ins w:id="772" w:author="Tony Fast" w:date="2013-11-14T17:05:00Z"/>
        </w:rPr>
      </w:pPr>
    </w:p>
    <w:p w14:paraId="50B595CC" w14:textId="77777777" w:rsidR="00043288" w:rsidRDefault="00043288" w:rsidP="00127F02">
      <w:pPr>
        <w:jc w:val="both"/>
        <w:rPr>
          <w:ins w:id="773" w:author="Tony Fast" w:date="2013-11-14T17:05:00Z"/>
        </w:rPr>
      </w:pPr>
    </w:p>
    <w:p w14:paraId="614098A3" w14:textId="77777777" w:rsidR="00043288" w:rsidRDefault="00043288" w:rsidP="00127F02">
      <w:pPr>
        <w:jc w:val="both"/>
        <w:rPr>
          <w:ins w:id="774" w:author="Tony Fast" w:date="2013-11-14T17:05:00Z"/>
        </w:rPr>
      </w:pPr>
    </w:p>
    <w:p w14:paraId="062C83C7" w14:textId="5A925EDB" w:rsidR="00043288" w:rsidRDefault="00043288" w:rsidP="00A36FFE">
      <w:pPr>
        <w:ind w:hanging="720"/>
        <w:pPrChange w:id="775" w:author="Tony Fast" w:date="2013-11-14T17:07:00Z">
          <w:pPr>
            <w:jc w:val="both"/>
          </w:pPr>
        </w:pPrChange>
      </w:pPr>
    </w:p>
    <w:sectPr w:rsidR="00043288" w:rsidSect="00B4593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Tony Fast" w:date="2013-11-05T21:43:00Z" w:initials="TF">
    <w:p w14:paraId="2A343100" w14:textId="0F246F94" w:rsidR="00AC5C0E" w:rsidRDefault="00AC5C0E">
      <w:pPr>
        <w:pStyle w:val="CommentText"/>
      </w:pPr>
      <w:r>
        <w:rPr>
          <w:rStyle w:val="CommentReference"/>
        </w:rPr>
        <w:annotationRef/>
      </w:r>
      <w:r>
        <w:t>Help please?</w:t>
      </w:r>
    </w:p>
  </w:comment>
  <w:comment w:id="84" w:author="Tony Fast" w:date="2013-10-31T14:15:00Z" w:initials="TF">
    <w:p w14:paraId="7BEA0ADB" w14:textId="4D9ABE48" w:rsidR="00AC5C0E" w:rsidRDefault="00AC5C0E">
      <w:pPr>
        <w:pStyle w:val="CommentText"/>
      </w:pPr>
      <w:r>
        <w:rPr>
          <w:rStyle w:val="CommentReference"/>
        </w:rPr>
        <w:annotationRef/>
      </w:r>
      <w:r>
        <w:t>This is a data science term.  You encode the features of your data.  IE DSP representation then spatial statistics would be a common encoding</w:t>
      </w:r>
    </w:p>
  </w:comment>
  <w:comment w:id="142" w:author="Tony Fast" w:date="2013-10-31T15:03:00Z" w:initials="TF">
    <w:p w14:paraId="5BDD78BF" w14:textId="77777777" w:rsidR="00AC5C0E" w:rsidRDefault="00AC5C0E" w:rsidP="00007EB5">
      <w:pPr>
        <w:pStyle w:val="CommentText"/>
      </w:pPr>
      <w:r>
        <w:rPr>
          <w:rStyle w:val="CommentReference"/>
        </w:rPr>
        <w:annotationRef/>
      </w:r>
      <w:r>
        <w:t>If you use the cross correlation function for the reconstruction you will avoid the inversion.  However, reconstructing the auto-correlation bears half of the computational demands because of its symmetries.</w:t>
      </w:r>
    </w:p>
    <w:p w14:paraId="4BEA6386" w14:textId="79F8E105" w:rsidR="00AC5C0E" w:rsidRDefault="00AC5C0E">
      <w:pPr>
        <w:pStyle w:val="CommentText"/>
      </w:pPr>
    </w:p>
  </w:comment>
  <w:comment w:id="147" w:author="Tony Fast" w:date="2013-10-31T15:06:00Z" w:initials="TF">
    <w:p w14:paraId="25D98A78" w14:textId="46937542" w:rsidR="00AC5C0E" w:rsidRDefault="00AC5C0E">
      <w:pPr>
        <w:pStyle w:val="CommentText"/>
      </w:pPr>
      <w:r>
        <w:rPr>
          <w:rStyle w:val="CommentReference"/>
        </w:rPr>
        <w:annotationRef/>
      </w:r>
      <w:r>
        <w:t>I’ll add this later.</w:t>
      </w:r>
    </w:p>
  </w:comment>
  <w:comment w:id="19" w:author="Tony Fast" w:date="2013-11-14T18:07:00Z" w:initials="TF">
    <w:p w14:paraId="0DEB17EF" w14:textId="5FE05FF8" w:rsidR="00232EA7" w:rsidRDefault="00232EA7">
      <w:pPr>
        <w:pStyle w:val="CommentText"/>
      </w:pPr>
      <w:ins w:id="164" w:author="Tony Fast" w:date="2013-11-14T18:06:00Z">
        <w:r>
          <w:rPr>
            <w:rStyle w:val="CommentReference"/>
          </w:rPr>
          <w:annotationRef/>
        </w:r>
      </w:ins>
      <w:r>
        <w:t>Skip this please</w:t>
      </w:r>
      <w:r w:rsidR="002E03D6">
        <w:t>.</w:t>
      </w:r>
      <w:bookmarkStart w:id="165" w:name="_GoBack"/>
      <w:bookmarkEnd w:id="165"/>
    </w:p>
  </w:comment>
  <w:comment w:id="167" w:author="Surya R. Kalidindi" w:date="2013-11-05T22:04:00Z" w:initials="SRK">
    <w:p w14:paraId="0ADC83B7" w14:textId="7732D89A" w:rsidR="00AC5C0E" w:rsidRDefault="00AC5C0E">
      <w:pPr>
        <w:pStyle w:val="CommentText"/>
      </w:pPr>
      <w:r>
        <w:rPr>
          <w:rStyle w:val="CommentReference"/>
        </w:rPr>
        <w:annotationRef/>
      </w:r>
      <w:r>
        <w:t>This is response – not microstructure – not sure why you are bringing this up at this point.</w:t>
      </w:r>
    </w:p>
    <w:p w14:paraId="4DC2B8A9" w14:textId="77777777" w:rsidR="00AC5C0E" w:rsidRDefault="00AC5C0E">
      <w:pPr>
        <w:pStyle w:val="CommentText"/>
      </w:pPr>
    </w:p>
    <w:p w14:paraId="423312A5" w14:textId="3B0D4FBC" w:rsidR="00AC5C0E" w:rsidRDefault="00AC5C0E">
      <w:pPr>
        <w:pStyle w:val="CommentText"/>
      </w:pPr>
      <w:r>
        <w:t>I see what you are getting at here.  I don’t know how to address it.  I need help.</w:t>
      </w:r>
    </w:p>
  </w:comment>
  <w:comment w:id="173" w:author="Tony Fast" w:date="2013-10-30T20:32:00Z" w:initials="TF">
    <w:p w14:paraId="34F429AF" w14:textId="77777777" w:rsidR="00AC5C0E" w:rsidRDefault="00AC5C0E" w:rsidP="000D7615">
      <w:pPr>
        <w:pStyle w:val="CommentText"/>
      </w:pPr>
      <w:r>
        <w:rPr>
          <w:rStyle w:val="CommentReference"/>
        </w:rPr>
        <w:annotationRef/>
      </w:r>
      <w:r>
        <w:t>SK: Relevant only for response functions – not microstructures.</w:t>
      </w:r>
    </w:p>
    <w:p w14:paraId="303744E2" w14:textId="77777777" w:rsidR="00AC5C0E" w:rsidRDefault="00AC5C0E">
      <w:pPr>
        <w:pStyle w:val="CommentText"/>
      </w:pPr>
    </w:p>
    <w:p w14:paraId="16217A36" w14:textId="5C6F4D45" w:rsidR="00AC5C0E" w:rsidRDefault="00AC5C0E">
      <w:pPr>
        <w:pStyle w:val="CommentText"/>
      </w:pPr>
      <w:r>
        <w:t xml:space="preserve">The boundary conditions effect the microstructure too.  If the microstructure comes from a simulation with periodic boundary conditions then that information needs to be known.  </w:t>
      </w:r>
    </w:p>
  </w:comment>
  <w:comment w:id="188" w:author="Tony Fast" w:date="2013-10-30T20:32:00Z" w:initials="TF">
    <w:p w14:paraId="31531812" w14:textId="3277264B" w:rsidR="00AC5C0E" w:rsidRDefault="00AC5C0E">
      <w:pPr>
        <w:pStyle w:val="CommentText"/>
      </w:pPr>
      <w:r>
        <w:rPr>
          <w:rStyle w:val="CommentReference"/>
        </w:rPr>
        <w:annotationRef/>
      </w:r>
      <w:r>
        <w:t>SK Both n and m have physical meanings that can be interpreted in a statistical sense and lie between 0 and 1. I think it is important to point that out.</w:t>
      </w:r>
    </w:p>
    <w:p w14:paraId="0989DBB9" w14:textId="7AF88B04" w:rsidR="00AC5C0E" w:rsidRDefault="00AC5C0E">
      <w:pPr>
        <w:pStyle w:val="CommentText"/>
      </w:pPr>
    </w:p>
    <w:p w14:paraId="2BFA1942" w14:textId="77777777" w:rsidR="00AC5C0E" w:rsidRDefault="00AC5C0E">
      <w:pPr>
        <w:pStyle w:val="CommentText"/>
      </w:pPr>
    </w:p>
    <w:p w14:paraId="36D4DB79" w14:textId="5BCF2B93" w:rsidR="00AC5C0E" w:rsidRDefault="00AC5C0E">
      <w:pPr>
        <w:pStyle w:val="CommentText"/>
      </w:pPr>
      <w:r>
        <w:t>Can you help with this?</w:t>
      </w:r>
    </w:p>
  </w:comment>
  <w:comment w:id="189" w:author="Tony Fast" w:date="2013-10-30T20:32:00Z" w:initials="TF">
    <w:p w14:paraId="119F7CFC" w14:textId="1F3A0019" w:rsidR="00AC5C0E" w:rsidRDefault="00AC5C0E">
      <w:pPr>
        <w:pStyle w:val="CommentText"/>
      </w:pPr>
      <w:r>
        <w:rPr>
          <w:rStyle w:val="CommentReference"/>
        </w:rPr>
        <w:annotationRef/>
      </w:r>
      <w:r>
        <w:t>SK Are these just indicator functions?</w:t>
      </w:r>
    </w:p>
    <w:p w14:paraId="54930329" w14:textId="77777777" w:rsidR="00AC5C0E" w:rsidRDefault="00AC5C0E">
      <w:pPr>
        <w:pStyle w:val="CommentText"/>
      </w:pPr>
    </w:p>
    <w:p w14:paraId="0FFFDA52" w14:textId="2E8A8220" w:rsidR="00AC5C0E" w:rsidRDefault="00AC5C0E">
      <w:pPr>
        <w:pStyle w:val="CommentText"/>
      </w:pPr>
      <w:r>
        <w:t>These are any basis.  I might want to choose a better symbol?</w:t>
      </w:r>
    </w:p>
  </w:comment>
  <w:comment w:id="193" w:author="Tony Fast" w:date="2013-11-07T21:34:00Z" w:initials="TF">
    <w:p w14:paraId="35249824" w14:textId="07E91173" w:rsidR="00AC5C0E" w:rsidRDefault="00AC5C0E" w:rsidP="00855F8A">
      <w:pPr>
        <w:pStyle w:val="CommentText"/>
      </w:pPr>
      <w:r>
        <w:rPr>
          <w:rStyle w:val="CommentReference"/>
        </w:rPr>
        <w:annotationRef/>
      </w:r>
      <w:r>
        <w:t>SK: Only for indicator functions.</w:t>
      </w:r>
    </w:p>
    <w:p w14:paraId="1086FA8A" w14:textId="77777777" w:rsidR="00AC5C0E" w:rsidRDefault="00AC5C0E">
      <w:pPr>
        <w:pStyle w:val="CommentText"/>
      </w:pPr>
    </w:p>
    <w:p w14:paraId="1BC6E157" w14:textId="0487F2A8" w:rsidR="00AC5C0E" w:rsidRDefault="00AC5C0E">
      <w:pPr>
        <w:pStyle w:val="CommentText"/>
      </w:pPr>
      <w:r>
        <w:t>Normalizing the basis functions will encode this requirement.  Maybe I could state that this is a convention we use.  I don't know why I do, but it seems to make my analyses easier</w:t>
      </w:r>
    </w:p>
  </w:comment>
  <w:comment w:id="194" w:author="Surya R. Kalidindi" w:date="2013-11-05T22:05:00Z" w:initials="SRK">
    <w:p w14:paraId="022B6AE1" w14:textId="296C5AF0" w:rsidR="00AC5C0E" w:rsidRDefault="00AC5C0E">
      <w:pPr>
        <w:pStyle w:val="CommentText"/>
      </w:pPr>
      <w:r>
        <w:rPr>
          <w:rStyle w:val="CommentReference"/>
        </w:rPr>
        <w:annotationRef/>
      </w:r>
      <w:r>
        <w:t xml:space="preserve">I think you are trying to cover too much stuff in too short a description. I think the argument is that materials is naturally captured as digital signals in both experiments and simulations. What we are saying is that this is actually how the raw data looks in general. The equation is simply a nice interpretation. Fourier representations are sometimes better ways to look at the information if we have a good Fourier basis.  </w:t>
      </w:r>
    </w:p>
    <w:p w14:paraId="69E594D4" w14:textId="77777777" w:rsidR="00AC5C0E" w:rsidRDefault="00AC5C0E">
      <w:pPr>
        <w:pStyle w:val="CommentText"/>
      </w:pPr>
    </w:p>
    <w:p w14:paraId="278B8420" w14:textId="77FD5BE7" w:rsidR="00AC5C0E" w:rsidRDefault="00AC5C0E">
      <w:pPr>
        <w:pStyle w:val="CommentText"/>
      </w:pPr>
      <w:r>
        <w:t>TF: Can you suggest a change?</w:t>
      </w:r>
    </w:p>
  </w:comment>
  <w:comment w:id="203" w:author="Tony Fast" w:date="2013-10-30T20:34:00Z" w:initials="TF">
    <w:p w14:paraId="1288B32A" w14:textId="77777777" w:rsidR="00AC5C0E" w:rsidRDefault="00AC5C0E">
      <w:pPr>
        <w:pStyle w:val="CommentText"/>
      </w:pPr>
      <w:r>
        <w:rPr>
          <w:rStyle w:val="CommentReference"/>
        </w:rPr>
        <w:annotationRef/>
      </w:r>
      <w:r>
        <w:t xml:space="preserve">SK: I now see that you are calling experiments as models. I think this needs to be clearly articulated upfront and explained. The concept of a probe volume does not apply to models in the same sense </w:t>
      </w:r>
    </w:p>
    <w:p w14:paraId="4C1BCDFD" w14:textId="77777777" w:rsidR="00AC5C0E" w:rsidRDefault="00AC5C0E">
      <w:pPr>
        <w:pStyle w:val="CommentText"/>
      </w:pPr>
    </w:p>
    <w:p w14:paraId="2CE4BCDB" w14:textId="214E18D8" w:rsidR="00AC5C0E" w:rsidRDefault="00AC5C0E">
      <w:pPr>
        <w:pStyle w:val="CommentText"/>
      </w:pPr>
      <w:r>
        <w:t>I think an insertion I made earlier will clarify the probe volume</w:t>
      </w:r>
    </w:p>
  </w:comment>
  <w:comment w:id="246" w:author="Surya R. Kalidindi" w:date="2013-10-30T20:35:00Z" w:initials="SRK">
    <w:p w14:paraId="58D23F1C" w14:textId="04189A33" w:rsidR="00AC5C0E" w:rsidRDefault="00AC5C0E">
      <w:pPr>
        <w:pStyle w:val="CommentText"/>
      </w:pPr>
      <w:r>
        <w:rPr>
          <w:rStyle w:val="CommentReference"/>
        </w:rPr>
        <w:annotationRef/>
      </w:r>
      <w:r>
        <w:t>We can discuss the different categories and I can help.</w:t>
      </w:r>
    </w:p>
    <w:p w14:paraId="3BE474A7" w14:textId="77777777" w:rsidR="00AC5C0E" w:rsidRDefault="00AC5C0E">
      <w:pPr>
        <w:pStyle w:val="CommentText"/>
      </w:pPr>
    </w:p>
    <w:p w14:paraId="465C0781" w14:textId="5398BBB9" w:rsidR="00AC5C0E" w:rsidRDefault="00AC5C0E">
      <w:pPr>
        <w:pStyle w:val="CommentText"/>
      </w:pPr>
      <w:r>
        <w:t>THANK YOU</w:t>
      </w:r>
    </w:p>
  </w:comment>
  <w:comment w:id="294" w:author="Tony Fast" w:date="2013-10-30T20:37:00Z" w:initials="TF">
    <w:p w14:paraId="3388FD7B" w14:textId="77777777" w:rsidR="00AC5C0E" w:rsidRDefault="00AC5C0E" w:rsidP="000B13F8">
      <w:pPr>
        <w:pStyle w:val="CommentText"/>
      </w:pPr>
      <w:r>
        <w:rPr>
          <w:rStyle w:val="CommentReference"/>
        </w:rPr>
        <w:annotationRef/>
      </w:r>
      <w:r>
        <w:t>SK: For zero and one, this is fine. For non-zero weights, I do not think you should combine the effect by simply multiplying as you showed above.</w:t>
      </w:r>
    </w:p>
    <w:p w14:paraId="2C92BC01" w14:textId="324C4893" w:rsidR="00AC5C0E" w:rsidRDefault="00AC5C0E">
      <w:pPr>
        <w:pStyle w:val="CommentText"/>
      </w:pPr>
    </w:p>
    <w:p w14:paraId="2024E3A4" w14:textId="77D098F7" w:rsidR="00AC5C0E" w:rsidRDefault="00AC5C0E">
      <w:pPr>
        <w:pStyle w:val="CommentText"/>
      </w:pPr>
      <w:r>
        <w:t>The weights in the equation are very general because there is an encoding step for w that chooses a basis.  Since any basis can be used then the meaning of the values can be tweaked.</w:t>
      </w:r>
    </w:p>
  </w:comment>
  <w:comment w:id="304" w:author="Tony Fast" w:date="2013-11-07T22:18:00Z" w:initials="TF">
    <w:p w14:paraId="717CFECB" w14:textId="4C8D48A5" w:rsidR="00AC5C0E" w:rsidRDefault="00AC5C0E">
      <w:pPr>
        <w:pStyle w:val="CommentText"/>
      </w:pPr>
      <w:r>
        <w:rPr>
          <w:rStyle w:val="CommentReference"/>
        </w:rPr>
        <w:annotationRef/>
      </w:r>
      <w:r>
        <w:t>I don’t doubt that the notation in the denominator stinks</w:t>
      </w:r>
    </w:p>
  </w:comment>
  <w:comment w:id="312" w:author="Surya R. Kalidindi" w:date="2013-11-05T22:08:00Z" w:initials="SRK">
    <w:p w14:paraId="4EB5574E" w14:textId="2F2FB459" w:rsidR="00AC5C0E" w:rsidRDefault="00AC5C0E">
      <w:pPr>
        <w:pStyle w:val="CommentText"/>
      </w:pPr>
      <w:r>
        <w:rPr>
          <w:rStyle w:val="CommentReference"/>
        </w:rPr>
        <w:annotationRef/>
      </w:r>
      <w:r>
        <w:t>For this sentence to make sense, it would be good to give a statistical meaning to m right from the beginning.</w:t>
      </w:r>
    </w:p>
    <w:p w14:paraId="7CA3A197" w14:textId="77777777" w:rsidR="00AC5C0E" w:rsidRDefault="00AC5C0E">
      <w:pPr>
        <w:pStyle w:val="CommentText"/>
      </w:pPr>
    </w:p>
    <w:p w14:paraId="2C7B24CE" w14:textId="4593DAD1" w:rsidR="00AC5C0E" w:rsidRDefault="00AC5C0E">
      <w:pPr>
        <w:pStyle w:val="CommentText"/>
      </w:pPr>
      <w:r>
        <w:t>TF: Where in the beginning?</w:t>
      </w:r>
    </w:p>
  </w:comment>
  <w:comment w:id="335" w:author="Tony Fast" w:date="2013-11-05T22:09:00Z" w:initials="TF">
    <w:p w14:paraId="1C51518A" w14:textId="77777777" w:rsidR="00AC5C0E" w:rsidRDefault="00AC5C0E">
      <w:pPr>
        <w:pStyle w:val="CommentText"/>
      </w:pPr>
      <w:r>
        <w:rPr>
          <w:rStyle w:val="CommentReference"/>
        </w:rPr>
        <w:annotationRef/>
      </w:r>
      <w:r>
        <w:t>SK: I do not think this is the correct description.</w:t>
      </w:r>
    </w:p>
    <w:p w14:paraId="0D41F31E" w14:textId="77777777" w:rsidR="00AC5C0E" w:rsidRDefault="00AC5C0E">
      <w:pPr>
        <w:pStyle w:val="CommentText"/>
      </w:pPr>
    </w:p>
    <w:p w14:paraId="2F9EAA8C" w14:textId="77777777" w:rsidR="00AC5C0E" w:rsidRDefault="00AC5C0E" w:rsidP="00776D8B">
      <w:pPr>
        <w:pStyle w:val="CommentText"/>
      </w:pPr>
      <w:r>
        <w:t>SK: Are sure this is the right description?</w:t>
      </w:r>
    </w:p>
    <w:p w14:paraId="361871BC" w14:textId="1F9EF160" w:rsidR="00AC5C0E" w:rsidRDefault="00AC5C0E">
      <w:pPr>
        <w:pStyle w:val="CommentText"/>
      </w:pPr>
    </w:p>
    <w:p w14:paraId="4035986E" w14:textId="76B1E0AA" w:rsidR="00AC5C0E" w:rsidRDefault="00AC5C0E">
      <w:pPr>
        <w:pStyle w:val="CommentText"/>
      </w:pPr>
      <w:r>
        <w:t>I will look into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47AA6" w14:textId="77777777" w:rsidR="00AC5C0E" w:rsidRDefault="00AC5C0E" w:rsidP="005173C9">
      <w:r>
        <w:separator/>
      </w:r>
    </w:p>
  </w:endnote>
  <w:endnote w:type="continuationSeparator" w:id="0">
    <w:p w14:paraId="22CD0E1F" w14:textId="77777777" w:rsidR="00AC5C0E" w:rsidRDefault="00AC5C0E" w:rsidP="00517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96287" w14:textId="77777777" w:rsidR="00AC5C0E" w:rsidRDefault="00AC5C0E" w:rsidP="005173C9">
      <w:r>
        <w:separator/>
      </w:r>
    </w:p>
  </w:footnote>
  <w:footnote w:type="continuationSeparator" w:id="0">
    <w:p w14:paraId="70B5D632" w14:textId="77777777" w:rsidR="00AC5C0E" w:rsidRDefault="00AC5C0E" w:rsidP="00517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805"/>
    <w:multiLevelType w:val="hybridMultilevel"/>
    <w:tmpl w:val="A1B2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D102D"/>
    <w:multiLevelType w:val="hybridMultilevel"/>
    <w:tmpl w:val="9DE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2A16C2"/>
    <w:multiLevelType w:val="hybridMultilevel"/>
    <w:tmpl w:val="A2FC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revisionView w:insDel="0"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B5"/>
    <w:rsid w:val="00000971"/>
    <w:rsid w:val="00000EA5"/>
    <w:rsid w:val="00001F47"/>
    <w:rsid w:val="00002E07"/>
    <w:rsid w:val="000038C2"/>
    <w:rsid w:val="00004609"/>
    <w:rsid w:val="0000531B"/>
    <w:rsid w:val="0000646E"/>
    <w:rsid w:val="00007EB5"/>
    <w:rsid w:val="000124B9"/>
    <w:rsid w:val="00012757"/>
    <w:rsid w:val="00012FFF"/>
    <w:rsid w:val="00015FD4"/>
    <w:rsid w:val="000160A6"/>
    <w:rsid w:val="00017F8E"/>
    <w:rsid w:val="00022920"/>
    <w:rsid w:val="00024BF8"/>
    <w:rsid w:val="00025C2D"/>
    <w:rsid w:val="00025F0D"/>
    <w:rsid w:val="000262F7"/>
    <w:rsid w:val="00026B5D"/>
    <w:rsid w:val="00026E0F"/>
    <w:rsid w:val="000277A1"/>
    <w:rsid w:val="00030C5D"/>
    <w:rsid w:val="00033C3B"/>
    <w:rsid w:val="000349D3"/>
    <w:rsid w:val="000352D9"/>
    <w:rsid w:val="00036DD3"/>
    <w:rsid w:val="00040ED2"/>
    <w:rsid w:val="0004181D"/>
    <w:rsid w:val="00043288"/>
    <w:rsid w:val="0004385A"/>
    <w:rsid w:val="00044157"/>
    <w:rsid w:val="00045016"/>
    <w:rsid w:val="0004719C"/>
    <w:rsid w:val="00052ABC"/>
    <w:rsid w:val="00052E59"/>
    <w:rsid w:val="000540C6"/>
    <w:rsid w:val="00054FE8"/>
    <w:rsid w:val="00056102"/>
    <w:rsid w:val="00057273"/>
    <w:rsid w:val="00057D80"/>
    <w:rsid w:val="000608A7"/>
    <w:rsid w:val="00061564"/>
    <w:rsid w:val="000620A6"/>
    <w:rsid w:val="0006335A"/>
    <w:rsid w:val="00064806"/>
    <w:rsid w:val="00067090"/>
    <w:rsid w:val="00067DFF"/>
    <w:rsid w:val="0007193F"/>
    <w:rsid w:val="00072339"/>
    <w:rsid w:val="00074F3B"/>
    <w:rsid w:val="00075062"/>
    <w:rsid w:val="00075C67"/>
    <w:rsid w:val="000761CB"/>
    <w:rsid w:val="000765E6"/>
    <w:rsid w:val="000773E7"/>
    <w:rsid w:val="00080200"/>
    <w:rsid w:val="0008021E"/>
    <w:rsid w:val="000814AB"/>
    <w:rsid w:val="000819B4"/>
    <w:rsid w:val="00081F71"/>
    <w:rsid w:val="00083CE9"/>
    <w:rsid w:val="00084121"/>
    <w:rsid w:val="000869D9"/>
    <w:rsid w:val="00091104"/>
    <w:rsid w:val="0009131F"/>
    <w:rsid w:val="00091872"/>
    <w:rsid w:val="00091AE1"/>
    <w:rsid w:val="000925BC"/>
    <w:rsid w:val="00096298"/>
    <w:rsid w:val="000962B3"/>
    <w:rsid w:val="000A1B23"/>
    <w:rsid w:val="000A29FE"/>
    <w:rsid w:val="000A2B53"/>
    <w:rsid w:val="000A2FAB"/>
    <w:rsid w:val="000A3842"/>
    <w:rsid w:val="000A3CE4"/>
    <w:rsid w:val="000A43A6"/>
    <w:rsid w:val="000A5D6A"/>
    <w:rsid w:val="000A7723"/>
    <w:rsid w:val="000A7DBB"/>
    <w:rsid w:val="000B13F8"/>
    <w:rsid w:val="000B30EE"/>
    <w:rsid w:val="000B3B86"/>
    <w:rsid w:val="000B3FCF"/>
    <w:rsid w:val="000B7F27"/>
    <w:rsid w:val="000C2B3E"/>
    <w:rsid w:val="000C3E71"/>
    <w:rsid w:val="000C4898"/>
    <w:rsid w:val="000C4EC9"/>
    <w:rsid w:val="000C57B2"/>
    <w:rsid w:val="000C5B75"/>
    <w:rsid w:val="000C5D81"/>
    <w:rsid w:val="000C76ED"/>
    <w:rsid w:val="000D0FDB"/>
    <w:rsid w:val="000D3AB5"/>
    <w:rsid w:val="000D4CD9"/>
    <w:rsid w:val="000D65EA"/>
    <w:rsid w:val="000D7615"/>
    <w:rsid w:val="000E38FD"/>
    <w:rsid w:val="000E49A5"/>
    <w:rsid w:val="000E4BEC"/>
    <w:rsid w:val="000E4E4C"/>
    <w:rsid w:val="000E5A90"/>
    <w:rsid w:val="000E5E6A"/>
    <w:rsid w:val="000E73BB"/>
    <w:rsid w:val="000E7698"/>
    <w:rsid w:val="000F0939"/>
    <w:rsid w:val="000F145B"/>
    <w:rsid w:val="000F2878"/>
    <w:rsid w:val="000F2D92"/>
    <w:rsid w:val="000F37CD"/>
    <w:rsid w:val="000F3944"/>
    <w:rsid w:val="000F39AA"/>
    <w:rsid w:val="000F3F01"/>
    <w:rsid w:val="000F6957"/>
    <w:rsid w:val="001004FB"/>
    <w:rsid w:val="00100E21"/>
    <w:rsid w:val="001015FF"/>
    <w:rsid w:val="00103815"/>
    <w:rsid w:val="00105622"/>
    <w:rsid w:val="00107C9E"/>
    <w:rsid w:val="00110321"/>
    <w:rsid w:val="0011046D"/>
    <w:rsid w:val="00111DA6"/>
    <w:rsid w:val="00112E19"/>
    <w:rsid w:val="00112EAF"/>
    <w:rsid w:val="00115229"/>
    <w:rsid w:val="00121719"/>
    <w:rsid w:val="00125CEE"/>
    <w:rsid w:val="0012698C"/>
    <w:rsid w:val="00127F02"/>
    <w:rsid w:val="001339D4"/>
    <w:rsid w:val="00134A12"/>
    <w:rsid w:val="00137B35"/>
    <w:rsid w:val="00141D10"/>
    <w:rsid w:val="001424DC"/>
    <w:rsid w:val="001439C7"/>
    <w:rsid w:val="0014408C"/>
    <w:rsid w:val="00144A48"/>
    <w:rsid w:val="00145AEE"/>
    <w:rsid w:val="00145CF0"/>
    <w:rsid w:val="001516F0"/>
    <w:rsid w:val="001527F3"/>
    <w:rsid w:val="001572E6"/>
    <w:rsid w:val="00157EAE"/>
    <w:rsid w:val="00160FD4"/>
    <w:rsid w:val="00161FC1"/>
    <w:rsid w:val="0016498B"/>
    <w:rsid w:val="00167493"/>
    <w:rsid w:val="00167BB2"/>
    <w:rsid w:val="001713B5"/>
    <w:rsid w:val="001743A6"/>
    <w:rsid w:val="00174CBA"/>
    <w:rsid w:val="00174F5B"/>
    <w:rsid w:val="0017526F"/>
    <w:rsid w:val="0017594A"/>
    <w:rsid w:val="00175F95"/>
    <w:rsid w:val="001777E4"/>
    <w:rsid w:val="00177B86"/>
    <w:rsid w:val="0018019A"/>
    <w:rsid w:val="00182634"/>
    <w:rsid w:val="00182FB8"/>
    <w:rsid w:val="0018459C"/>
    <w:rsid w:val="001848A2"/>
    <w:rsid w:val="00184D57"/>
    <w:rsid w:val="00186100"/>
    <w:rsid w:val="00186752"/>
    <w:rsid w:val="001911CD"/>
    <w:rsid w:val="00195372"/>
    <w:rsid w:val="001956A9"/>
    <w:rsid w:val="0019699A"/>
    <w:rsid w:val="0019758B"/>
    <w:rsid w:val="001A038F"/>
    <w:rsid w:val="001A118B"/>
    <w:rsid w:val="001A1432"/>
    <w:rsid w:val="001A2985"/>
    <w:rsid w:val="001A558F"/>
    <w:rsid w:val="001A647F"/>
    <w:rsid w:val="001A7051"/>
    <w:rsid w:val="001A755F"/>
    <w:rsid w:val="001B039B"/>
    <w:rsid w:val="001B08E1"/>
    <w:rsid w:val="001B30FA"/>
    <w:rsid w:val="001B338E"/>
    <w:rsid w:val="001B3D7E"/>
    <w:rsid w:val="001B469A"/>
    <w:rsid w:val="001B5FD7"/>
    <w:rsid w:val="001B6672"/>
    <w:rsid w:val="001C0D98"/>
    <w:rsid w:val="001C21EC"/>
    <w:rsid w:val="001C311B"/>
    <w:rsid w:val="001C3223"/>
    <w:rsid w:val="001C4F7D"/>
    <w:rsid w:val="001C612E"/>
    <w:rsid w:val="001C654C"/>
    <w:rsid w:val="001C6956"/>
    <w:rsid w:val="001C784C"/>
    <w:rsid w:val="001D04E1"/>
    <w:rsid w:val="001D0505"/>
    <w:rsid w:val="001D15CA"/>
    <w:rsid w:val="001D2176"/>
    <w:rsid w:val="001D22C9"/>
    <w:rsid w:val="001D249A"/>
    <w:rsid w:val="001D5103"/>
    <w:rsid w:val="001D56E8"/>
    <w:rsid w:val="001D7712"/>
    <w:rsid w:val="001D7D70"/>
    <w:rsid w:val="001E01DF"/>
    <w:rsid w:val="001E01E2"/>
    <w:rsid w:val="001E1803"/>
    <w:rsid w:val="001E25E3"/>
    <w:rsid w:val="001E3526"/>
    <w:rsid w:val="001E712E"/>
    <w:rsid w:val="001E72B9"/>
    <w:rsid w:val="001F187B"/>
    <w:rsid w:val="001F47AB"/>
    <w:rsid w:val="001F7643"/>
    <w:rsid w:val="001F7CEE"/>
    <w:rsid w:val="00202742"/>
    <w:rsid w:val="00202B8A"/>
    <w:rsid w:val="00203006"/>
    <w:rsid w:val="00207366"/>
    <w:rsid w:val="00210A1B"/>
    <w:rsid w:val="0021197B"/>
    <w:rsid w:val="00213AAE"/>
    <w:rsid w:val="002140F3"/>
    <w:rsid w:val="0021415A"/>
    <w:rsid w:val="00215803"/>
    <w:rsid w:val="00215E0E"/>
    <w:rsid w:val="00220D78"/>
    <w:rsid w:val="00221288"/>
    <w:rsid w:val="00221F42"/>
    <w:rsid w:val="00222A3C"/>
    <w:rsid w:val="00225081"/>
    <w:rsid w:val="002268AE"/>
    <w:rsid w:val="00226FF1"/>
    <w:rsid w:val="00231D27"/>
    <w:rsid w:val="00232EA7"/>
    <w:rsid w:val="0023350F"/>
    <w:rsid w:val="00234B6F"/>
    <w:rsid w:val="00234DDB"/>
    <w:rsid w:val="00237507"/>
    <w:rsid w:val="00237785"/>
    <w:rsid w:val="00240935"/>
    <w:rsid w:val="00240EE7"/>
    <w:rsid w:val="002413DE"/>
    <w:rsid w:val="00241656"/>
    <w:rsid w:val="002416EB"/>
    <w:rsid w:val="002418BF"/>
    <w:rsid w:val="00241C7B"/>
    <w:rsid w:val="00241D00"/>
    <w:rsid w:val="00241F71"/>
    <w:rsid w:val="00243033"/>
    <w:rsid w:val="002447D0"/>
    <w:rsid w:val="0024542E"/>
    <w:rsid w:val="00245609"/>
    <w:rsid w:val="0024591E"/>
    <w:rsid w:val="002479C5"/>
    <w:rsid w:val="0025146F"/>
    <w:rsid w:val="00251B20"/>
    <w:rsid w:val="0025287B"/>
    <w:rsid w:val="0025546D"/>
    <w:rsid w:val="002561F4"/>
    <w:rsid w:val="00256919"/>
    <w:rsid w:val="00260395"/>
    <w:rsid w:val="00261398"/>
    <w:rsid w:val="00263F12"/>
    <w:rsid w:val="0026499A"/>
    <w:rsid w:val="00264B8B"/>
    <w:rsid w:val="00265498"/>
    <w:rsid w:val="002667DD"/>
    <w:rsid w:val="0027033D"/>
    <w:rsid w:val="00272202"/>
    <w:rsid w:val="0027319C"/>
    <w:rsid w:val="00273D5B"/>
    <w:rsid w:val="00273DAB"/>
    <w:rsid w:val="0027597C"/>
    <w:rsid w:val="00275EB9"/>
    <w:rsid w:val="002765DB"/>
    <w:rsid w:val="002770A9"/>
    <w:rsid w:val="0027757C"/>
    <w:rsid w:val="00277E55"/>
    <w:rsid w:val="002800BA"/>
    <w:rsid w:val="00280F79"/>
    <w:rsid w:val="002813E6"/>
    <w:rsid w:val="002824E4"/>
    <w:rsid w:val="00285818"/>
    <w:rsid w:val="00287883"/>
    <w:rsid w:val="00287CAC"/>
    <w:rsid w:val="00291667"/>
    <w:rsid w:val="002919A8"/>
    <w:rsid w:val="00293307"/>
    <w:rsid w:val="002946B9"/>
    <w:rsid w:val="00294ED0"/>
    <w:rsid w:val="0029692C"/>
    <w:rsid w:val="002A01E4"/>
    <w:rsid w:val="002A2DEA"/>
    <w:rsid w:val="002A48D6"/>
    <w:rsid w:val="002A567B"/>
    <w:rsid w:val="002A5A40"/>
    <w:rsid w:val="002A5D96"/>
    <w:rsid w:val="002A637C"/>
    <w:rsid w:val="002A656B"/>
    <w:rsid w:val="002A6ABE"/>
    <w:rsid w:val="002B32FA"/>
    <w:rsid w:val="002C08E6"/>
    <w:rsid w:val="002C0969"/>
    <w:rsid w:val="002C3261"/>
    <w:rsid w:val="002C4B1C"/>
    <w:rsid w:val="002C4ECA"/>
    <w:rsid w:val="002C634A"/>
    <w:rsid w:val="002C6F5D"/>
    <w:rsid w:val="002D0089"/>
    <w:rsid w:val="002D0CFF"/>
    <w:rsid w:val="002D2C49"/>
    <w:rsid w:val="002D763B"/>
    <w:rsid w:val="002D7E74"/>
    <w:rsid w:val="002E03D6"/>
    <w:rsid w:val="002E0434"/>
    <w:rsid w:val="002E2DA5"/>
    <w:rsid w:val="002E3E8C"/>
    <w:rsid w:val="002E3F9F"/>
    <w:rsid w:val="002E4402"/>
    <w:rsid w:val="002E4546"/>
    <w:rsid w:val="002E5C0D"/>
    <w:rsid w:val="002E6609"/>
    <w:rsid w:val="002E6C33"/>
    <w:rsid w:val="002E73AF"/>
    <w:rsid w:val="002F603E"/>
    <w:rsid w:val="00300480"/>
    <w:rsid w:val="003026D1"/>
    <w:rsid w:val="003079F5"/>
    <w:rsid w:val="003112E0"/>
    <w:rsid w:val="00313D9F"/>
    <w:rsid w:val="00314ACD"/>
    <w:rsid w:val="0031599D"/>
    <w:rsid w:val="00317E1A"/>
    <w:rsid w:val="0032049F"/>
    <w:rsid w:val="003222BE"/>
    <w:rsid w:val="0032576D"/>
    <w:rsid w:val="003262CC"/>
    <w:rsid w:val="003301AB"/>
    <w:rsid w:val="00330452"/>
    <w:rsid w:val="00332EFC"/>
    <w:rsid w:val="00333F91"/>
    <w:rsid w:val="00335097"/>
    <w:rsid w:val="00337554"/>
    <w:rsid w:val="00340842"/>
    <w:rsid w:val="00340D62"/>
    <w:rsid w:val="0034110C"/>
    <w:rsid w:val="003419C8"/>
    <w:rsid w:val="0034236D"/>
    <w:rsid w:val="003423C3"/>
    <w:rsid w:val="0034289F"/>
    <w:rsid w:val="003446E0"/>
    <w:rsid w:val="003447C8"/>
    <w:rsid w:val="003448D0"/>
    <w:rsid w:val="003471D6"/>
    <w:rsid w:val="003520CF"/>
    <w:rsid w:val="00352B30"/>
    <w:rsid w:val="0035653B"/>
    <w:rsid w:val="00356D66"/>
    <w:rsid w:val="00367373"/>
    <w:rsid w:val="003707E3"/>
    <w:rsid w:val="00374824"/>
    <w:rsid w:val="003775F1"/>
    <w:rsid w:val="0038045E"/>
    <w:rsid w:val="00382308"/>
    <w:rsid w:val="003832C6"/>
    <w:rsid w:val="00384A8B"/>
    <w:rsid w:val="00385DB1"/>
    <w:rsid w:val="0038616E"/>
    <w:rsid w:val="00386310"/>
    <w:rsid w:val="00386A06"/>
    <w:rsid w:val="00386C54"/>
    <w:rsid w:val="00387B2F"/>
    <w:rsid w:val="00387B55"/>
    <w:rsid w:val="0039054D"/>
    <w:rsid w:val="00391568"/>
    <w:rsid w:val="00391B2D"/>
    <w:rsid w:val="003920ED"/>
    <w:rsid w:val="00392831"/>
    <w:rsid w:val="00392D48"/>
    <w:rsid w:val="00395398"/>
    <w:rsid w:val="0039797B"/>
    <w:rsid w:val="00397F6B"/>
    <w:rsid w:val="003A0735"/>
    <w:rsid w:val="003A091F"/>
    <w:rsid w:val="003A2723"/>
    <w:rsid w:val="003A2DC5"/>
    <w:rsid w:val="003A3202"/>
    <w:rsid w:val="003A374A"/>
    <w:rsid w:val="003A3A24"/>
    <w:rsid w:val="003A445B"/>
    <w:rsid w:val="003A58B6"/>
    <w:rsid w:val="003A6731"/>
    <w:rsid w:val="003A768E"/>
    <w:rsid w:val="003B0A4E"/>
    <w:rsid w:val="003B1460"/>
    <w:rsid w:val="003B2A5B"/>
    <w:rsid w:val="003B2B8C"/>
    <w:rsid w:val="003B3F4F"/>
    <w:rsid w:val="003B63B7"/>
    <w:rsid w:val="003B67AA"/>
    <w:rsid w:val="003B7A18"/>
    <w:rsid w:val="003C0414"/>
    <w:rsid w:val="003C0983"/>
    <w:rsid w:val="003C14A7"/>
    <w:rsid w:val="003C53B6"/>
    <w:rsid w:val="003C71C6"/>
    <w:rsid w:val="003D0A38"/>
    <w:rsid w:val="003D1B24"/>
    <w:rsid w:val="003D3479"/>
    <w:rsid w:val="003D4C3D"/>
    <w:rsid w:val="003D574A"/>
    <w:rsid w:val="003D5BBC"/>
    <w:rsid w:val="003D5DD6"/>
    <w:rsid w:val="003D7013"/>
    <w:rsid w:val="003D7176"/>
    <w:rsid w:val="003E0928"/>
    <w:rsid w:val="003E0E89"/>
    <w:rsid w:val="003E13E8"/>
    <w:rsid w:val="003E1B10"/>
    <w:rsid w:val="003E5947"/>
    <w:rsid w:val="003E7E5A"/>
    <w:rsid w:val="003F0C4D"/>
    <w:rsid w:val="003F1187"/>
    <w:rsid w:val="003F19E2"/>
    <w:rsid w:val="003F1FAF"/>
    <w:rsid w:val="003F38CC"/>
    <w:rsid w:val="003F6CE4"/>
    <w:rsid w:val="003F7967"/>
    <w:rsid w:val="00400152"/>
    <w:rsid w:val="00401255"/>
    <w:rsid w:val="00401CC2"/>
    <w:rsid w:val="00404948"/>
    <w:rsid w:val="00405B89"/>
    <w:rsid w:val="00405D72"/>
    <w:rsid w:val="0040624F"/>
    <w:rsid w:val="004065B4"/>
    <w:rsid w:val="00406AA8"/>
    <w:rsid w:val="00406FAF"/>
    <w:rsid w:val="00412615"/>
    <w:rsid w:val="00413DB7"/>
    <w:rsid w:val="00414A8D"/>
    <w:rsid w:val="0041665B"/>
    <w:rsid w:val="004178FC"/>
    <w:rsid w:val="00417C1D"/>
    <w:rsid w:val="00417EF9"/>
    <w:rsid w:val="00420D9D"/>
    <w:rsid w:val="0042239C"/>
    <w:rsid w:val="0042644D"/>
    <w:rsid w:val="00426E18"/>
    <w:rsid w:val="004278CF"/>
    <w:rsid w:val="00427E6D"/>
    <w:rsid w:val="004301A8"/>
    <w:rsid w:val="00431732"/>
    <w:rsid w:val="00432A7F"/>
    <w:rsid w:val="004335B5"/>
    <w:rsid w:val="00433D80"/>
    <w:rsid w:val="00435DC5"/>
    <w:rsid w:val="0044105D"/>
    <w:rsid w:val="00441B0E"/>
    <w:rsid w:val="004453DB"/>
    <w:rsid w:val="00445BE2"/>
    <w:rsid w:val="00445D4F"/>
    <w:rsid w:val="00451278"/>
    <w:rsid w:val="0045143E"/>
    <w:rsid w:val="00451622"/>
    <w:rsid w:val="004536A8"/>
    <w:rsid w:val="00454C4F"/>
    <w:rsid w:val="00454CD0"/>
    <w:rsid w:val="00456E7E"/>
    <w:rsid w:val="00456ECC"/>
    <w:rsid w:val="00460E69"/>
    <w:rsid w:val="004627A7"/>
    <w:rsid w:val="00462875"/>
    <w:rsid w:val="00462AD7"/>
    <w:rsid w:val="00463668"/>
    <w:rsid w:val="00463BD0"/>
    <w:rsid w:val="004668BA"/>
    <w:rsid w:val="00471B84"/>
    <w:rsid w:val="004750B9"/>
    <w:rsid w:val="00475A71"/>
    <w:rsid w:val="00475D03"/>
    <w:rsid w:val="00476799"/>
    <w:rsid w:val="004776C7"/>
    <w:rsid w:val="0047786E"/>
    <w:rsid w:val="00480A33"/>
    <w:rsid w:val="004811DD"/>
    <w:rsid w:val="004824E6"/>
    <w:rsid w:val="00485345"/>
    <w:rsid w:val="00486582"/>
    <w:rsid w:val="00486BE6"/>
    <w:rsid w:val="00486FED"/>
    <w:rsid w:val="004877A6"/>
    <w:rsid w:val="00492A71"/>
    <w:rsid w:val="00493ED7"/>
    <w:rsid w:val="00495D62"/>
    <w:rsid w:val="00495D63"/>
    <w:rsid w:val="00497164"/>
    <w:rsid w:val="0049745A"/>
    <w:rsid w:val="004A1BF4"/>
    <w:rsid w:val="004A3DA0"/>
    <w:rsid w:val="004A718B"/>
    <w:rsid w:val="004B08BE"/>
    <w:rsid w:val="004B0930"/>
    <w:rsid w:val="004B0E77"/>
    <w:rsid w:val="004B2046"/>
    <w:rsid w:val="004B2F3D"/>
    <w:rsid w:val="004B3493"/>
    <w:rsid w:val="004B5401"/>
    <w:rsid w:val="004B54E0"/>
    <w:rsid w:val="004B65D3"/>
    <w:rsid w:val="004B667E"/>
    <w:rsid w:val="004B6E2E"/>
    <w:rsid w:val="004C070C"/>
    <w:rsid w:val="004C0CCB"/>
    <w:rsid w:val="004C0EB2"/>
    <w:rsid w:val="004C22FE"/>
    <w:rsid w:val="004C23CF"/>
    <w:rsid w:val="004C411F"/>
    <w:rsid w:val="004C5920"/>
    <w:rsid w:val="004C606A"/>
    <w:rsid w:val="004C7C8B"/>
    <w:rsid w:val="004D24FD"/>
    <w:rsid w:val="004D49E1"/>
    <w:rsid w:val="004D59B6"/>
    <w:rsid w:val="004D7042"/>
    <w:rsid w:val="004D7E94"/>
    <w:rsid w:val="004E0B8D"/>
    <w:rsid w:val="004E1137"/>
    <w:rsid w:val="004E200F"/>
    <w:rsid w:val="004E41C9"/>
    <w:rsid w:val="004E4EE0"/>
    <w:rsid w:val="004E5AAC"/>
    <w:rsid w:val="004E6F33"/>
    <w:rsid w:val="004F1BDF"/>
    <w:rsid w:val="004F1CD5"/>
    <w:rsid w:val="004F2407"/>
    <w:rsid w:val="004F37C9"/>
    <w:rsid w:val="004F59B4"/>
    <w:rsid w:val="004F69BC"/>
    <w:rsid w:val="004F72DE"/>
    <w:rsid w:val="00506876"/>
    <w:rsid w:val="0051066D"/>
    <w:rsid w:val="00510BC8"/>
    <w:rsid w:val="00511431"/>
    <w:rsid w:val="00512EE4"/>
    <w:rsid w:val="00512F02"/>
    <w:rsid w:val="0051317C"/>
    <w:rsid w:val="005134B6"/>
    <w:rsid w:val="0051553F"/>
    <w:rsid w:val="005158EE"/>
    <w:rsid w:val="00515DAF"/>
    <w:rsid w:val="00515E1C"/>
    <w:rsid w:val="00516D26"/>
    <w:rsid w:val="00517068"/>
    <w:rsid w:val="00517299"/>
    <w:rsid w:val="005173C9"/>
    <w:rsid w:val="005204CF"/>
    <w:rsid w:val="005213A5"/>
    <w:rsid w:val="00522481"/>
    <w:rsid w:val="00522820"/>
    <w:rsid w:val="00526A91"/>
    <w:rsid w:val="00526F47"/>
    <w:rsid w:val="005272A9"/>
    <w:rsid w:val="0053251A"/>
    <w:rsid w:val="0053301E"/>
    <w:rsid w:val="00534071"/>
    <w:rsid w:val="005347E9"/>
    <w:rsid w:val="00534BB2"/>
    <w:rsid w:val="00534D48"/>
    <w:rsid w:val="00535027"/>
    <w:rsid w:val="005353EA"/>
    <w:rsid w:val="005355B3"/>
    <w:rsid w:val="00535789"/>
    <w:rsid w:val="00536E6E"/>
    <w:rsid w:val="00536FCE"/>
    <w:rsid w:val="0053790D"/>
    <w:rsid w:val="00541796"/>
    <w:rsid w:val="005431EA"/>
    <w:rsid w:val="00543605"/>
    <w:rsid w:val="00545322"/>
    <w:rsid w:val="00545B4F"/>
    <w:rsid w:val="00546FAA"/>
    <w:rsid w:val="0055036C"/>
    <w:rsid w:val="0055060B"/>
    <w:rsid w:val="00552B11"/>
    <w:rsid w:val="00552CA5"/>
    <w:rsid w:val="00554D01"/>
    <w:rsid w:val="00556F44"/>
    <w:rsid w:val="0056051D"/>
    <w:rsid w:val="00561910"/>
    <w:rsid w:val="00563169"/>
    <w:rsid w:val="00563F8B"/>
    <w:rsid w:val="00565B60"/>
    <w:rsid w:val="005713D0"/>
    <w:rsid w:val="00571A3B"/>
    <w:rsid w:val="00571A49"/>
    <w:rsid w:val="00572368"/>
    <w:rsid w:val="00572586"/>
    <w:rsid w:val="005737A6"/>
    <w:rsid w:val="005737E4"/>
    <w:rsid w:val="00574379"/>
    <w:rsid w:val="00574A54"/>
    <w:rsid w:val="00576D6A"/>
    <w:rsid w:val="00582E1C"/>
    <w:rsid w:val="0058368C"/>
    <w:rsid w:val="00584725"/>
    <w:rsid w:val="00586E07"/>
    <w:rsid w:val="005922EB"/>
    <w:rsid w:val="00592826"/>
    <w:rsid w:val="00594871"/>
    <w:rsid w:val="00595D67"/>
    <w:rsid w:val="005975C7"/>
    <w:rsid w:val="0059775A"/>
    <w:rsid w:val="00597B29"/>
    <w:rsid w:val="005A282B"/>
    <w:rsid w:val="005A3A7A"/>
    <w:rsid w:val="005A51C8"/>
    <w:rsid w:val="005A69A1"/>
    <w:rsid w:val="005B2DBD"/>
    <w:rsid w:val="005B30B1"/>
    <w:rsid w:val="005B4BEB"/>
    <w:rsid w:val="005B4D97"/>
    <w:rsid w:val="005B51B1"/>
    <w:rsid w:val="005B6650"/>
    <w:rsid w:val="005B6AF8"/>
    <w:rsid w:val="005C093C"/>
    <w:rsid w:val="005C094B"/>
    <w:rsid w:val="005C5412"/>
    <w:rsid w:val="005C557F"/>
    <w:rsid w:val="005C631B"/>
    <w:rsid w:val="005C65D8"/>
    <w:rsid w:val="005C6900"/>
    <w:rsid w:val="005D09B7"/>
    <w:rsid w:val="005D0AE3"/>
    <w:rsid w:val="005D0E17"/>
    <w:rsid w:val="005D173F"/>
    <w:rsid w:val="005D2AA6"/>
    <w:rsid w:val="005D2F60"/>
    <w:rsid w:val="005D3173"/>
    <w:rsid w:val="005D3AC7"/>
    <w:rsid w:val="005D3E6A"/>
    <w:rsid w:val="005D4457"/>
    <w:rsid w:val="005E023D"/>
    <w:rsid w:val="005E11D1"/>
    <w:rsid w:val="005E1EAA"/>
    <w:rsid w:val="005E416D"/>
    <w:rsid w:val="005E44E9"/>
    <w:rsid w:val="005E4E15"/>
    <w:rsid w:val="005E50D5"/>
    <w:rsid w:val="005E5486"/>
    <w:rsid w:val="005F1D40"/>
    <w:rsid w:val="005F4301"/>
    <w:rsid w:val="005F584A"/>
    <w:rsid w:val="006009EF"/>
    <w:rsid w:val="00601124"/>
    <w:rsid w:val="006018B0"/>
    <w:rsid w:val="00604D8B"/>
    <w:rsid w:val="0060643F"/>
    <w:rsid w:val="006066F1"/>
    <w:rsid w:val="00611023"/>
    <w:rsid w:val="00611AE5"/>
    <w:rsid w:val="00613798"/>
    <w:rsid w:val="006160B7"/>
    <w:rsid w:val="00620A5F"/>
    <w:rsid w:val="00621DB3"/>
    <w:rsid w:val="006220FD"/>
    <w:rsid w:val="00630EA3"/>
    <w:rsid w:val="00631C31"/>
    <w:rsid w:val="006362D6"/>
    <w:rsid w:val="00637C76"/>
    <w:rsid w:val="00637D73"/>
    <w:rsid w:val="00641984"/>
    <w:rsid w:val="006432A2"/>
    <w:rsid w:val="00643F15"/>
    <w:rsid w:val="00644B8E"/>
    <w:rsid w:val="00644F51"/>
    <w:rsid w:val="006460E9"/>
    <w:rsid w:val="006467B1"/>
    <w:rsid w:val="00646B9C"/>
    <w:rsid w:val="00647E86"/>
    <w:rsid w:val="006507EC"/>
    <w:rsid w:val="00650903"/>
    <w:rsid w:val="00651C87"/>
    <w:rsid w:val="00655EE3"/>
    <w:rsid w:val="00656569"/>
    <w:rsid w:val="0065788E"/>
    <w:rsid w:val="006623E7"/>
    <w:rsid w:val="0066540C"/>
    <w:rsid w:val="00665873"/>
    <w:rsid w:val="006661FA"/>
    <w:rsid w:val="00666ACA"/>
    <w:rsid w:val="006676C5"/>
    <w:rsid w:val="00667E92"/>
    <w:rsid w:val="006702BE"/>
    <w:rsid w:val="00674623"/>
    <w:rsid w:val="0067566A"/>
    <w:rsid w:val="00676403"/>
    <w:rsid w:val="00676522"/>
    <w:rsid w:val="00681977"/>
    <w:rsid w:val="00681BAF"/>
    <w:rsid w:val="00682B65"/>
    <w:rsid w:val="00683059"/>
    <w:rsid w:val="00683D75"/>
    <w:rsid w:val="006847CA"/>
    <w:rsid w:val="00685802"/>
    <w:rsid w:val="00686BEB"/>
    <w:rsid w:val="00687549"/>
    <w:rsid w:val="00690E12"/>
    <w:rsid w:val="00693322"/>
    <w:rsid w:val="00693402"/>
    <w:rsid w:val="00693779"/>
    <w:rsid w:val="0069593C"/>
    <w:rsid w:val="006A01A4"/>
    <w:rsid w:val="006A0BF7"/>
    <w:rsid w:val="006A13D3"/>
    <w:rsid w:val="006A24E3"/>
    <w:rsid w:val="006A3A4D"/>
    <w:rsid w:val="006A3F81"/>
    <w:rsid w:val="006A4B68"/>
    <w:rsid w:val="006A6BD6"/>
    <w:rsid w:val="006A6FE0"/>
    <w:rsid w:val="006B1D9C"/>
    <w:rsid w:val="006B1EF9"/>
    <w:rsid w:val="006B21A4"/>
    <w:rsid w:val="006B2E98"/>
    <w:rsid w:val="006B32A2"/>
    <w:rsid w:val="006B32BC"/>
    <w:rsid w:val="006B56BE"/>
    <w:rsid w:val="006B599B"/>
    <w:rsid w:val="006B624B"/>
    <w:rsid w:val="006C1F93"/>
    <w:rsid w:val="006C3FC4"/>
    <w:rsid w:val="006C417C"/>
    <w:rsid w:val="006C51AC"/>
    <w:rsid w:val="006C670F"/>
    <w:rsid w:val="006C674C"/>
    <w:rsid w:val="006C6814"/>
    <w:rsid w:val="006D1A43"/>
    <w:rsid w:val="006D2656"/>
    <w:rsid w:val="006D2B15"/>
    <w:rsid w:val="006D2BA7"/>
    <w:rsid w:val="006D3D50"/>
    <w:rsid w:val="006D4036"/>
    <w:rsid w:val="006D43E0"/>
    <w:rsid w:val="006D54A7"/>
    <w:rsid w:val="006D5C49"/>
    <w:rsid w:val="006E0D5F"/>
    <w:rsid w:val="006E2719"/>
    <w:rsid w:val="006E30BD"/>
    <w:rsid w:val="006E47D6"/>
    <w:rsid w:val="006E5CBF"/>
    <w:rsid w:val="006E62D8"/>
    <w:rsid w:val="006E6EC5"/>
    <w:rsid w:val="006E75A7"/>
    <w:rsid w:val="006E7BE0"/>
    <w:rsid w:val="006F3C50"/>
    <w:rsid w:val="006F3E83"/>
    <w:rsid w:val="006F45FD"/>
    <w:rsid w:val="006F4C5B"/>
    <w:rsid w:val="006F4CAD"/>
    <w:rsid w:val="006F55B9"/>
    <w:rsid w:val="006F5A41"/>
    <w:rsid w:val="006F5EFD"/>
    <w:rsid w:val="007027F7"/>
    <w:rsid w:val="00702F0E"/>
    <w:rsid w:val="0070379B"/>
    <w:rsid w:val="00703A4C"/>
    <w:rsid w:val="00703E3A"/>
    <w:rsid w:val="0070606A"/>
    <w:rsid w:val="00707BF1"/>
    <w:rsid w:val="00710C43"/>
    <w:rsid w:val="00713567"/>
    <w:rsid w:val="00713680"/>
    <w:rsid w:val="0071418D"/>
    <w:rsid w:val="00714B1F"/>
    <w:rsid w:val="007159AF"/>
    <w:rsid w:val="007167E4"/>
    <w:rsid w:val="007169FF"/>
    <w:rsid w:val="00716B53"/>
    <w:rsid w:val="00720749"/>
    <w:rsid w:val="007243BC"/>
    <w:rsid w:val="007248D9"/>
    <w:rsid w:val="00725E14"/>
    <w:rsid w:val="00726547"/>
    <w:rsid w:val="007268AB"/>
    <w:rsid w:val="00727FB3"/>
    <w:rsid w:val="00733886"/>
    <w:rsid w:val="00734144"/>
    <w:rsid w:val="00734757"/>
    <w:rsid w:val="00736BF8"/>
    <w:rsid w:val="00736FFF"/>
    <w:rsid w:val="00737E08"/>
    <w:rsid w:val="0074161D"/>
    <w:rsid w:val="007427D4"/>
    <w:rsid w:val="007433E5"/>
    <w:rsid w:val="0074466A"/>
    <w:rsid w:val="00745960"/>
    <w:rsid w:val="00745FEA"/>
    <w:rsid w:val="007501EC"/>
    <w:rsid w:val="00751071"/>
    <w:rsid w:val="00751C16"/>
    <w:rsid w:val="00753306"/>
    <w:rsid w:val="00755915"/>
    <w:rsid w:val="00756F88"/>
    <w:rsid w:val="007574CE"/>
    <w:rsid w:val="0076166C"/>
    <w:rsid w:val="0076298F"/>
    <w:rsid w:val="00764903"/>
    <w:rsid w:val="0076602A"/>
    <w:rsid w:val="0077077E"/>
    <w:rsid w:val="00770DB2"/>
    <w:rsid w:val="00771143"/>
    <w:rsid w:val="007748F1"/>
    <w:rsid w:val="00774CEC"/>
    <w:rsid w:val="00775BCB"/>
    <w:rsid w:val="00776D8B"/>
    <w:rsid w:val="007810D2"/>
    <w:rsid w:val="00782C45"/>
    <w:rsid w:val="0078308B"/>
    <w:rsid w:val="0078562D"/>
    <w:rsid w:val="0078585F"/>
    <w:rsid w:val="007924D8"/>
    <w:rsid w:val="007935EB"/>
    <w:rsid w:val="00793864"/>
    <w:rsid w:val="007941E6"/>
    <w:rsid w:val="007959DF"/>
    <w:rsid w:val="00795ADD"/>
    <w:rsid w:val="00795BD3"/>
    <w:rsid w:val="00795C26"/>
    <w:rsid w:val="0079608B"/>
    <w:rsid w:val="00797AFA"/>
    <w:rsid w:val="007A0861"/>
    <w:rsid w:val="007B16FC"/>
    <w:rsid w:val="007B1E85"/>
    <w:rsid w:val="007B3459"/>
    <w:rsid w:val="007B4B68"/>
    <w:rsid w:val="007B7A50"/>
    <w:rsid w:val="007C0197"/>
    <w:rsid w:val="007C0B80"/>
    <w:rsid w:val="007C2783"/>
    <w:rsid w:val="007C432C"/>
    <w:rsid w:val="007C4453"/>
    <w:rsid w:val="007C450D"/>
    <w:rsid w:val="007C47A3"/>
    <w:rsid w:val="007C48C2"/>
    <w:rsid w:val="007C613B"/>
    <w:rsid w:val="007C7A12"/>
    <w:rsid w:val="007C7FD5"/>
    <w:rsid w:val="007C7FF5"/>
    <w:rsid w:val="007D16E6"/>
    <w:rsid w:val="007D1A69"/>
    <w:rsid w:val="007D54F6"/>
    <w:rsid w:val="007E0558"/>
    <w:rsid w:val="007E0DE0"/>
    <w:rsid w:val="007E1FB5"/>
    <w:rsid w:val="007E36F6"/>
    <w:rsid w:val="007E4799"/>
    <w:rsid w:val="007F04CE"/>
    <w:rsid w:val="007F1757"/>
    <w:rsid w:val="007F4099"/>
    <w:rsid w:val="007F488C"/>
    <w:rsid w:val="007F4A74"/>
    <w:rsid w:val="0080162F"/>
    <w:rsid w:val="00801886"/>
    <w:rsid w:val="00801DB3"/>
    <w:rsid w:val="00801DF1"/>
    <w:rsid w:val="00802EDC"/>
    <w:rsid w:val="00802FEC"/>
    <w:rsid w:val="00804AD9"/>
    <w:rsid w:val="00805DCE"/>
    <w:rsid w:val="00806771"/>
    <w:rsid w:val="00806AF2"/>
    <w:rsid w:val="0080707F"/>
    <w:rsid w:val="00807897"/>
    <w:rsid w:val="0080798B"/>
    <w:rsid w:val="00811AA9"/>
    <w:rsid w:val="0081529B"/>
    <w:rsid w:val="0082043D"/>
    <w:rsid w:val="00821CBF"/>
    <w:rsid w:val="00823690"/>
    <w:rsid w:val="008246CD"/>
    <w:rsid w:val="00824BE6"/>
    <w:rsid w:val="0082515D"/>
    <w:rsid w:val="0082555C"/>
    <w:rsid w:val="00826164"/>
    <w:rsid w:val="00827F38"/>
    <w:rsid w:val="0083289B"/>
    <w:rsid w:val="008328BA"/>
    <w:rsid w:val="00832B7C"/>
    <w:rsid w:val="00834975"/>
    <w:rsid w:val="00834FD4"/>
    <w:rsid w:val="00836D5D"/>
    <w:rsid w:val="00836F89"/>
    <w:rsid w:val="00840E3D"/>
    <w:rsid w:val="008417DB"/>
    <w:rsid w:val="00842D4D"/>
    <w:rsid w:val="00843003"/>
    <w:rsid w:val="0084336B"/>
    <w:rsid w:val="008447BE"/>
    <w:rsid w:val="00844EA6"/>
    <w:rsid w:val="00845EAF"/>
    <w:rsid w:val="00846F30"/>
    <w:rsid w:val="00847DD7"/>
    <w:rsid w:val="0085102C"/>
    <w:rsid w:val="008523F6"/>
    <w:rsid w:val="00852D1F"/>
    <w:rsid w:val="00853A8C"/>
    <w:rsid w:val="00853E35"/>
    <w:rsid w:val="00854F2D"/>
    <w:rsid w:val="00855D08"/>
    <w:rsid w:val="00855F8A"/>
    <w:rsid w:val="00856BD8"/>
    <w:rsid w:val="00856FCD"/>
    <w:rsid w:val="00857313"/>
    <w:rsid w:val="008575FF"/>
    <w:rsid w:val="00860AD9"/>
    <w:rsid w:val="00860BCA"/>
    <w:rsid w:val="008630AF"/>
    <w:rsid w:val="00866984"/>
    <w:rsid w:val="00867263"/>
    <w:rsid w:val="00867AF6"/>
    <w:rsid w:val="00870594"/>
    <w:rsid w:val="00870A80"/>
    <w:rsid w:val="00872086"/>
    <w:rsid w:val="008722B4"/>
    <w:rsid w:val="008744A3"/>
    <w:rsid w:val="008745E4"/>
    <w:rsid w:val="0087576C"/>
    <w:rsid w:val="00875DC2"/>
    <w:rsid w:val="00882197"/>
    <w:rsid w:val="00882871"/>
    <w:rsid w:val="00883060"/>
    <w:rsid w:val="0089075F"/>
    <w:rsid w:val="00892723"/>
    <w:rsid w:val="008932C9"/>
    <w:rsid w:val="00894626"/>
    <w:rsid w:val="00894B1D"/>
    <w:rsid w:val="0089524E"/>
    <w:rsid w:val="00896EB6"/>
    <w:rsid w:val="008972E0"/>
    <w:rsid w:val="008A019F"/>
    <w:rsid w:val="008A254E"/>
    <w:rsid w:val="008A38E7"/>
    <w:rsid w:val="008A3C07"/>
    <w:rsid w:val="008A3E42"/>
    <w:rsid w:val="008A5A09"/>
    <w:rsid w:val="008A7F82"/>
    <w:rsid w:val="008B080A"/>
    <w:rsid w:val="008B2CDB"/>
    <w:rsid w:val="008B4CE2"/>
    <w:rsid w:val="008B5915"/>
    <w:rsid w:val="008B6424"/>
    <w:rsid w:val="008B7E18"/>
    <w:rsid w:val="008C0A09"/>
    <w:rsid w:val="008C1E10"/>
    <w:rsid w:val="008C288F"/>
    <w:rsid w:val="008C4ED8"/>
    <w:rsid w:val="008C628A"/>
    <w:rsid w:val="008C6C4F"/>
    <w:rsid w:val="008C6FBE"/>
    <w:rsid w:val="008D0342"/>
    <w:rsid w:val="008D0E05"/>
    <w:rsid w:val="008D2BC5"/>
    <w:rsid w:val="008D4819"/>
    <w:rsid w:val="008D505C"/>
    <w:rsid w:val="008D5D02"/>
    <w:rsid w:val="008E06C7"/>
    <w:rsid w:val="008E0E8F"/>
    <w:rsid w:val="008E1E73"/>
    <w:rsid w:val="008E3F92"/>
    <w:rsid w:val="008E4ED9"/>
    <w:rsid w:val="008E5201"/>
    <w:rsid w:val="008F01FB"/>
    <w:rsid w:val="008F04D5"/>
    <w:rsid w:val="008F199F"/>
    <w:rsid w:val="008F1C9D"/>
    <w:rsid w:val="008F2040"/>
    <w:rsid w:val="008F27B2"/>
    <w:rsid w:val="008F2A5C"/>
    <w:rsid w:val="008F37A9"/>
    <w:rsid w:val="008F415F"/>
    <w:rsid w:val="008F55FA"/>
    <w:rsid w:val="008F58AF"/>
    <w:rsid w:val="00900F72"/>
    <w:rsid w:val="00901F2C"/>
    <w:rsid w:val="009042F8"/>
    <w:rsid w:val="0090556F"/>
    <w:rsid w:val="009062A9"/>
    <w:rsid w:val="00906501"/>
    <w:rsid w:val="00906890"/>
    <w:rsid w:val="0090722B"/>
    <w:rsid w:val="00907B36"/>
    <w:rsid w:val="009106F4"/>
    <w:rsid w:val="00910792"/>
    <w:rsid w:val="00912775"/>
    <w:rsid w:val="00912E1D"/>
    <w:rsid w:val="009158A9"/>
    <w:rsid w:val="00915B02"/>
    <w:rsid w:val="00917318"/>
    <w:rsid w:val="00920FC0"/>
    <w:rsid w:val="009217D6"/>
    <w:rsid w:val="0092373E"/>
    <w:rsid w:val="009242A4"/>
    <w:rsid w:val="009257DC"/>
    <w:rsid w:val="0092760D"/>
    <w:rsid w:val="00927827"/>
    <w:rsid w:val="00927E0B"/>
    <w:rsid w:val="00930DCA"/>
    <w:rsid w:val="0093220C"/>
    <w:rsid w:val="00932834"/>
    <w:rsid w:val="00933758"/>
    <w:rsid w:val="0093398D"/>
    <w:rsid w:val="00936F26"/>
    <w:rsid w:val="0093704E"/>
    <w:rsid w:val="00937D67"/>
    <w:rsid w:val="009402B7"/>
    <w:rsid w:val="00940D9E"/>
    <w:rsid w:val="00940EE0"/>
    <w:rsid w:val="00941C43"/>
    <w:rsid w:val="00941E2B"/>
    <w:rsid w:val="0094203B"/>
    <w:rsid w:val="009427D5"/>
    <w:rsid w:val="009435BB"/>
    <w:rsid w:val="009504D5"/>
    <w:rsid w:val="0095086D"/>
    <w:rsid w:val="00951982"/>
    <w:rsid w:val="00953AA8"/>
    <w:rsid w:val="00955769"/>
    <w:rsid w:val="009563C2"/>
    <w:rsid w:val="00961B3E"/>
    <w:rsid w:val="00961C07"/>
    <w:rsid w:val="00962DF7"/>
    <w:rsid w:val="00963F07"/>
    <w:rsid w:val="00964026"/>
    <w:rsid w:val="00964C4B"/>
    <w:rsid w:val="00964EC7"/>
    <w:rsid w:val="00965EED"/>
    <w:rsid w:val="00966F75"/>
    <w:rsid w:val="0096737B"/>
    <w:rsid w:val="009733DE"/>
    <w:rsid w:val="009735D3"/>
    <w:rsid w:val="00973729"/>
    <w:rsid w:val="009739D2"/>
    <w:rsid w:val="00974139"/>
    <w:rsid w:val="00974453"/>
    <w:rsid w:val="00974C5C"/>
    <w:rsid w:val="00974E02"/>
    <w:rsid w:val="00976651"/>
    <w:rsid w:val="00982ABD"/>
    <w:rsid w:val="00984188"/>
    <w:rsid w:val="00986571"/>
    <w:rsid w:val="0098665A"/>
    <w:rsid w:val="00986C20"/>
    <w:rsid w:val="00986CE4"/>
    <w:rsid w:val="0098757C"/>
    <w:rsid w:val="00990309"/>
    <w:rsid w:val="00991AE5"/>
    <w:rsid w:val="009937CB"/>
    <w:rsid w:val="00994318"/>
    <w:rsid w:val="0099460D"/>
    <w:rsid w:val="00994B1B"/>
    <w:rsid w:val="00995146"/>
    <w:rsid w:val="0099598A"/>
    <w:rsid w:val="00995A21"/>
    <w:rsid w:val="00996F94"/>
    <w:rsid w:val="009A2E26"/>
    <w:rsid w:val="009A2F18"/>
    <w:rsid w:val="009A348F"/>
    <w:rsid w:val="009A3AC4"/>
    <w:rsid w:val="009A7B66"/>
    <w:rsid w:val="009B29BE"/>
    <w:rsid w:val="009B3A70"/>
    <w:rsid w:val="009B4051"/>
    <w:rsid w:val="009C0BCC"/>
    <w:rsid w:val="009C1063"/>
    <w:rsid w:val="009C1D20"/>
    <w:rsid w:val="009C1FA7"/>
    <w:rsid w:val="009C41BB"/>
    <w:rsid w:val="009C47E9"/>
    <w:rsid w:val="009C520F"/>
    <w:rsid w:val="009D1134"/>
    <w:rsid w:val="009D203B"/>
    <w:rsid w:val="009D2C4E"/>
    <w:rsid w:val="009D2F65"/>
    <w:rsid w:val="009D4BC0"/>
    <w:rsid w:val="009D5EE9"/>
    <w:rsid w:val="009D79FD"/>
    <w:rsid w:val="009E213F"/>
    <w:rsid w:val="009E2BDE"/>
    <w:rsid w:val="009E3FD7"/>
    <w:rsid w:val="009E4F37"/>
    <w:rsid w:val="009E648B"/>
    <w:rsid w:val="009E7D01"/>
    <w:rsid w:val="009F0025"/>
    <w:rsid w:val="009F1A90"/>
    <w:rsid w:val="009F3F27"/>
    <w:rsid w:val="009F5117"/>
    <w:rsid w:val="009F5796"/>
    <w:rsid w:val="009F6927"/>
    <w:rsid w:val="009F6D4C"/>
    <w:rsid w:val="00A009E9"/>
    <w:rsid w:val="00A00AA3"/>
    <w:rsid w:val="00A01337"/>
    <w:rsid w:val="00A02F43"/>
    <w:rsid w:val="00A06A68"/>
    <w:rsid w:val="00A0759D"/>
    <w:rsid w:val="00A10B47"/>
    <w:rsid w:val="00A1147F"/>
    <w:rsid w:val="00A11EFA"/>
    <w:rsid w:val="00A13108"/>
    <w:rsid w:val="00A13903"/>
    <w:rsid w:val="00A159FD"/>
    <w:rsid w:val="00A16416"/>
    <w:rsid w:val="00A16D96"/>
    <w:rsid w:val="00A17C32"/>
    <w:rsid w:val="00A20C21"/>
    <w:rsid w:val="00A21A67"/>
    <w:rsid w:val="00A2395A"/>
    <w:rsid w:val="00A25486"/>
    <w:rsid w:val="00A26365"/>
    <w:rsid w:val="00A33EBC"/>
    <w:rsid w:val="00A3433C"/>
    <w:rsid w:val="00A35995"/>
    <w:rsid w:val="00A362BD"/>
    <w:rsid w:val="00A36FFE"/>
    <w:rsid w:val="00A378D2"/>
    <w:rsid w:val="00A37F02"/>
    <w:rsid w:val="00A37F70"/>
    <w:rsid w:val="00A41E04"/>
    <w:rsid w:val="00A430BA"/>
    <w:rsid w:val="00A51A77"/>
    <w:rsid w:val="00A53B90"/>
    <w:rsid w:val="00A54CF8"/>
    <w:rsid w:val="00A5522B"/>
    <w:rsid w:val="00A57200"/>
    <w:rsid w:val="00A60828"/>
    <w:rsid w:val="00A61593"/>
    <w:rsid w:val="00A61BD4"/>
    <w:rsid w:val="00A62ACC"/>
    <w:rsid w:val="00A65C84"/>
    <w:rsid w:val="00A66503"/>
    <w:rsid w:val="00A66709"/>
    <w:rsid w:val="00A66C31"/>
    <w:rsid w:val="00A6790A"/>
    <w:rsid w:val="00A6799A"/>
    <w:rsid w:val="00A740B5"/>
    <w:rsid w:val="00A75A4B"/>
    <w:rsid w:val="00A76A3C"/>
    <w:rsid w:val="00A76D09"/>
    <w:rsid w:val="00A80E2B"/>
    <w:rsid w:val="00A81128"/>
    <w:rsid w:val="00A82D5A"/>
    <w:rsid w:val="00A83A6F"/>
    <w:rsid w:val="00A84647"/>
    <w:rsid w:val="00A85091"/>
    <w:rsid w:val="00A8564F"/>
    <w:rsid w:val="00A876BF"/>
    <w:rsid w:val="00A93DEC"/>
    <w:rsid w:val="00A942A8"/>
    <w:rsid w:val="00A947D9"/>
    <w:rsid w:val="00A94D74"/>
    <w:rsid w:val="00A954E8"/>
    <w:rsid w:val="00AA1F55"/>
    <w:rsid w:val="00AA2F18"/>
    <w:rsid w:val="00AA3F0E"/>
    <w:rsid w:val="00AA5B8C"/>
    <w:rsid w:val="00AA5CBA"/>
    <w:rsid w:val="00AA6428"/>
    <w:rsid w:val="00AB06A5"/>
    <w:rsid w:val="00AB2D2A"/>
    <w:rsid w:val="00AB33C9"/>
    <w:rsid w:val="00AB3A8B"/>
    <w:rsid w:val="00AB730B"/>
    <w:rsid w:val="00AC0656"/>
    <w:rsid w:val="00AC1533"/>
    <w:rsid w:val="00AC1657"/>
    <w:rsid w:val="00AC1D4D"/>
    <w:rsid w:val="00AC42C5"/>
    <w:rsid w:val="00AC5C0E"/>
    <w:rsid w:val="00AC60ED"/>
    <w:rsid w:val="00AC70E7"/>
    <w:rsid w:val="00AC77CD"/>
    <w:rsid w:val="00AD0BE7"/>
    <w:rsid w:val="00AD1285"/>
    <w:rsid w:val="00AD1FF9"/>
    <w:rsid w:val="00AD25A4"/>
    <w:rsid w:val="00AD3B2B"/>
    <w:rsid w:val="00AD5E43"/>
    <w:rsid w:val="00AD5FB9"/>
    <w:rsid w:val="00AD624A"/>
    <w:rsid w:val="00AD64CE"/>
    <w:rsid w:val="00AD6505"/>
    <w:rsid w:val="00AD7864"/>
    <w:rsid w:val="00AD7E11"/>
    <w:rsid w:val="00AE0198"/>
    <w:rsid w:val="00AE047C"/>
    <w:rsid w:val="00AE0B21"/>
    <w:rsid w:val="00AE18E9"/>
    <w:rsid w:val="00AF4666"/>
    <w:rsid w:val="00AF5169"/>
    <w:rsid w:val="00AF55F8"/>
    <w:rsid w:val="00B00814"/>
    <w:rsid w:val="00B01199"/>
    <w:rsid w:val="00B02AC4"/>
    <w:rsid w:val="00B04DF0"/>
    <w:rsid w:val="00B05EBB"/>
    <w:rsid w:val="00B07A56"/>
    <w:rsid w:val="00B11E0E"/>
    <w:rsid w:val="00B12BCC"/>
    <w:rsid w:val="00B12DF6"/>
    <w:rsid w:val="00B12EB1"/>
    <w:rsid w:val="00B15888"/>
    <w:rsid w:val="00B16D91"/>
    <w:rsid w:val="00B228A1"/>
    <w:rsid w:val="00B22FB0"/>
    <w:rsid w:val="00B24444"/>
    <w:rsid w:val="00B24F31"/>
    <w:rsid w:val="00B25EF9"/>
    <w:rsid w:val="00B25F25"/>
    <w:rsid w:val="00B329FB"/>
    <w:rsid w:val="00B3429E"/>
    <w:rsid w:val="00B35694"/>
    <w:rsid w:val="00B36971"/>
    <w:rsid w:val="00B374E8"/>
    <w:rsid w:val="00B3752C"/>
    <w:rsid w:val="00B3773F"/>
    <w:rsid w:val="00B377AF"/>
    <w:rsid w:val="00B40381"/>
    <w:rsid w:val="00B4133C"/>
    <w:rsid w:val="00B424C6"/>
    <w:rsid w:val="00B43A03"/>
    <w:rsid w:val="00B45938"/>
    <w:rsid w:val="00B45F37"/>
    <w:rsid w:val="00B50C1E"/>
    <w:rsid w:val="00B52373"/>
    <w:rsid w:val="00B525B9"/>
    <w:rsid w:val="00B527CD"/>
    <w:rsid w:val="00B54700"/>
    <w:rsid w:val="00B5715B"/>
    <w:rsid w:val="00B61F16"/>
    <w:rsid w:val="00B61F50"/>
    <w:rsid w:val="00B61F55"/>
    <w:rsid w:val="00B6394B"/>
    <w:rsid w:val="00B65A32"/>
    <w:rsid w:val="00B66C70"/>
    <w:rsid w:val="00B67AC5"/>
    <w:rsid w:val="00B71B60"/>
    <w:rsid w:val="00B7202B"/>
    <w:rsid w:val="00B7329E"/>
    <w:rsid w:val="00B740CB"/>
    <w:rsid w:val="00B80E04"/>
    <w:rsid w:val="00B826E9"/>
    <w:rsid w:val="00B82BFA"/>
    <w:rsid w:val="00B82F11"/>
    <w:rsid w:val="00B83042"/>
    <w:rsid w:val="00B83B09"/>
    <w:rsid w:val="00B851D9"/>
    <w:rsid w:val="00B852CC"/>
    <w:rsid w:val="00B8786C"/>
    <w:rsid w:val="00B90ECD"/>
    <w:rsid w:val="00B91EF7"/>
    <w:rsid w:val="00B9209D"/>
    <w:rsid w:val="00B92478"/>
    <w:rsid w:val="00B92B73"/>
    <w:rsid w:val="00B92E9E"/>
    <w:rsid w:val="00B93D36"/>
    <w:rsid w:val="00B95175"/>
    <w:rsid w:val="00B95408"/>
    <w:rsid w:val="00B95CA4"/>
    <w:rsid w:val="00B977C7"/>
    <w:rsid w:val="00BA089D"/>
    <w:rsid w:val="00BA2055"/>
    <w:rsid w:val="00BA2B3B"/>
    <w:rsid w:val="00BA6240"/>
    <w:rsid w:val="00BA6A73"/>
    <w:rsid w:val="00BB040C"/>
    <w:rsid w:val="00BB0AD9"/>
    <w:rsid w:val="00BB0F9F"/>
    <w:rsid w:val="00BB11B2"/>
    <w:rsid w:val="00BB13C3"/>
    <w:rsid w:val="00BB2A16"/>
    <w:rsid w:val="00BB2B78"/>
    <w:rsid w:val="00BB3D1D"/>
    <w:rsid w:val="00BB4090"/>
    <w:rsid w:val="00BB58E7"/>
    <w:rsid w:val="00BB6C2A"/>
    <w:rsid w:val="00BB7170"/>
    <w:rsid w:val="00BB79D9"/>
    <w:rsid w:val="00BB7C02"/>
    <w:rsid w:val="00BC22D9"/>
    <w:rsid w:val="00BC3D08"/>
    <w:rsid w:val="00BC52C1"/>
    <w:rsid w:val="00BC6B09"/>
    <w:rsid w:val="00BC6E35"/>
    <w:rsid w:val="00BC7978"/>
    <w:rsid w:val="00BD09BA"/>
    <w:rsid w:val="00BD3FB9"/>
    <w:rsid w:val="00BD7202"/>
    <w:rsid w:val="00BD7493"/>
    <w:rsid w:val="00BE13BC"/>
    <w:rsid w:val="00BE1EC6"/>
    <w:rsid w:val="00BE20C4"/>
    <w:rsid w:val="00BE270A"/>
    <w:rsid w:val="00BE5C61"/>
    <w:rsid w:val="00BE7F6B"/>
    <w:rsid w:val="00BF132D"/>
    <w:rsid w:val="00BF19AA"/>
    <w:rsid w:val="00BF3A7C"/>
    <w:rsid w:val="00BF463F"/>
    <w:rsid w:val="00BF5B54"/>
    <w:rsid w:val="00BF6CEC"/>
    <w:rsid w:val="00BF74C4"/>
    <w:rsid w:val="00C001C0"/>
    <w:rsid w:val="00C017C6"/>
    <w:rsid w:val="00C01B53"/>
    <w:rsid w:val="00C02317"/>
    <w:rsid w:val="00C023AB"/>
    <w:rsid w:val="00C02806"/>
    <w:rsid w:val="00C043C9"/>
    <w:rsid w:val="00C04E9E"/>
    <w:rsid w:val="00C0530D"/>
    <w:rsid w:val="00C059BC"/>
    <w:rsid w:val="00C06989"/>
    <w:rsid w:val="00C07275"/>
    <w:rsid w:val="00C10ACC"/>
    <w:rsid w:val="00C11A9C"/>
    <w:rsid w:val="00C125CA"/>
    <w:rsid w:val="00C1425E"/>
    <w:rsid w:val="00C15CEF"/>
    <w:rsid w:val="00C17B12"/>
    <w:rsid w:val="00C17B87"/>
    <w:rsid w:val="00C22EC6"/>
    <w:rsid w:val="00C23F5B"/>
    <w:rsid w:val="00C24971"/>
    <w:rsid w:val="00C24BF0"/>
    <w:rsid w:val="00C250E3"/>
    <w:rsid w:val="00C25130"/>
    <w:rsid w:val="00C26373"/>
    <w:rsid w:val="00C265F1"/>
    <w:rsid w:val="00C279C7"/>
    <w:rsid w:val="00C30C91"/>
    <w:rsid w:val="00C3229F"/>
    <w:rsid w:val="00C322AE"/>
    <w:rsid w:val="00C3423A"/>
    <w:rsid w:val="00C34D1F"/>
    <w:rsid w:val="00C361A0"/>
    <w:rsid w:val="00C369B0"/>
    <w:rsid w:val="00C401C0"/>
    <w:rsid w:val="00C41D1E"/>
    <w:rsid w:val="00C41D54"/>
    <w:rsid w:val="00C41D90"/>
    <w:rsid w:val="00C42032"/>
    <w:rsid w:val="00C431A5"/>
    <w:rsid w:val="00C43433"/>
    <w:rsid w:val="00C446F4"/>
    <w:rsid w:val="00C44924"/>
    <w:rsid w:val="00C44B23"/>
    <w:rsid w:val="00C4674D"/>
    <w:rsid w:val="00C47F62"/>
    <w:rsid w:val="00C50417"/>
    <w:rsid w:val="00C52440"/>
    <w:rsid w:val="00C53590"/>
    <w:rsid w:val="00C56DD5"/>
    <w:rsid w:val="00C602E4"/>
    <w:rsid w:val="00C60AA5"/>
    <w:rsid w:val="00C61CB4"/>
    <w:rsid w:val="00C634A5"/>
    <w:rsid w:val="00C64076"/>
    <w:rsid w:val="00C715ED"/>
    <w:rsid w:val="00C7217E"/>
    <w:rsid w:val="00C72369"/>
    <w:rsid w:val="00C74A22"/>
    <w:rsid w:val="00C75EEC"/>
    <w:rsid w:val="00C771FF"/>
    <w:rsid w:val="00C77EEE"/>
    <w:rsid w:val="00C80B0B"/>
    <w:rsid w:val="00C80C7A"/>
    <w:rsid w:val="00C81803"/>
    <w:rsid w:val="00C848D1"/>
    <w:rsid w:val="00C84BD1"/>
    <w:rsid w:val="00C85BEC"/>
    <w:rsid w:val="00C85FE7"/>
    <w:rsid w:val="00C86C2D"/>
    <w:rsid w:val="00C86E19"/>
    <w:rsid w:val="00C87BB3"/>
    <w:rsid w:val="00C912AB"/>
    <w:rsid w:val="00C9144E"/>
    <w:rsid w:val="00C91D1D"/>
    <w:rsid w:val="00C92582"/>
    <w:rsid w:val="00C92B33"/>
    <w:rsid w:val="00C93B6E"/>
    <w:rsid w:val="00C94427"/>
    <w:rsid w:val="00C94D14"/>
    <w:rsid w:val="00C94DDF"/>
    <w:rsid w:val="00C9670F"/>
    <w:rsid w:val="00CA05C2"/>
    <w:rsid w:val="00CA1838"/>
    <w:rsid w:val="00CA1EF4"/>
    <w:rsid w:val="00CA2A6C"/>
    <w:rsid w:val="00CA5E3C"/>
    <w:rsid w:val="00CA69B9"/>
    <w:rsid w:val="00CA6E0C"/>
    <w:rsid w:val="00CA7A69"/>
    <w:rsid w:val="00CA7F62"/>
    <w:rsid w:val="00CB0465"/>
    <w:rsid w:val="00CB2A48"/>
    <w:rsid w:val="00CB2E3D"/>
    <w:rsid w:val="00CB4651"/>
    <w:rsid w:val="00CB73C7"/>
    <w:rsid w:val="00CC0141"/>
    <w:rsid w:val="00CC1BD0"/>
    <w:rsid w:val="00CC2600"/>
    <w:rsid w:val="00CC2AEC"/>
    <w:rsid w:val="00CC4371"/>
    <w:rsid w:val="00CC46E6"/>
    <w:rsid w:val="00CC6303"/>
    <w:rsid w:val="00CC6AC9"/>
    <w:rsid w:val="00CD02C6"/>
    <w:rsid w:val="00CD094F"/>
    <w:rsid w:val="00CD4A3F"/>
    <w:rsid w:val="00CD4F9D"/>
    <w:rsid w:val="00CD51C7"/>
    <w:rsid w:val="00CE15AC"/>
    <w:rsid w:val="00CE2D19"/>
    <w:rsid w:val="00CE54A6"/>
    <w:rsid w:val="00CE58E5"/>
    <w:rsid w:val="00CE617E"/>
    <w:rsid w:val="00CE7A90"/>
    <w:rsid w:val="00CF195A"/>
    <w:rsid w:val="00CF2267"/>
    <w:rsid w:val="00CF44F1"/>
    <w:rsid w:val="00CF4714"/>
    <w:rsid w:val="00CF5881"/>
    <w:rsid w:val="00D01DCF"/>
    <w:rsid w:val="00D025DA"/>
    <w:rsid w:val="00D038A5"/>
    <w:rsid w:val="00D04CF5"/>
    <w:rsid w:val="00D06BCC"/>
    <w:rsid w:val="00D11DB5"/>
    <w:rsid w:val="00D12760"/>
    <w:rsid w:val="00D13552"/>
    <w:rsid w:val="00D16FFB"/>
    <w:rsid w:val="00D21EAD"/>
    <w:rsid w:val="00D22031"/>
    <w:rsid w:val="00D22964"/>
    <w:rsid w:val="00D22EBE"/>
    <w:rsid w:val="00D23E3E"/>
    <w:rsid w:val="00D246EB"/>
    <w:rsid w:val="00D2489C"/>
    <w:rsid w:val="00D2690E"/>
    <w:rsid w:val="00D272E5"/>
    <w:rsid w:val="00D27E2E"/>
    <w:rsid w:val="00D306E8"/>
    <w:rsid w:val="00D31601"/>
    <w:rsid w:val="00D3195B"/>
    <w:rsid w:val="00D31B5B"/>
    <w:rsid w:val="00D32810"/>
    <w:rsid w:val="00D3333F"/>
    <w:rsid w:val="00D35B25"/>
    <w:rsid w:val="00D36B94"/>
    <w:rsid w:val="00D36D6E"/>
    <w:rsid w:val="00D37196"/>
    <w:rsid w:val="00D37884"/>
    <w:rsid w:val="00D41334"/>
    <w:rsid w:val="00D42C52"/>
    <w:rsid w:val="00D42D20"/>
    <w:rsid w:val="00D431CF"/>
    <w:rsid w:val="00D43549"/>
    <w:rsid w:val="00D4595B"/>
    <w:rsid w:val="00D45A2A"/>
    <w:rsid w:val="00D4613B"/>
    <w:rsid w:val="00D5467A"/>
    <w:rsid w:val="00D547FE"/>
    <w:rsid w:val="00D552FC"/>
    <w:rsid w:val="00D56B5D"/>
    <w:rsid w:val="00D57FE4"/>
    <w:rsid w:val="00D60B14"/>
    <w:rsid w:val="00D61007"/>
    <w:rsid w:val="00D6121D"/>
    <w:rsid w:val="00D61961"/>
    <w:rsid w:val="00D62117"/>
    <w:rsid w:val="00D63DA9"/>
    <w:rsid w:val="00D648FE"/>
    <w:rsid w:val="00D66227"/>
    <w:rsid w:val="00D672BA"/>
    <w:rsid w:val="00D70071"/>
    <w:rsid w:val="00D71C60"/>
    <w:rsid w:val="00D72291"/>
    <w:rsid w:val="00D7344D"/>
    <w:rsid w:val="00D744FA"/>
    <w:rsid w:val="00D760C8"/>
    <w:rsid w:val="00D76C66"/>
    <w:rsid w:val="00D77DCF"/>
    <w:rsid w:val="00D8293F"/>
    <w:rsid w:val="00D82B57"/>
    <w:rsid w:val="00D83104"/>
    <w:rsid w:val="00D83481"/>
    <w:rsid w:val="00D83D4B"/>
    <w:rsid w:val="00D862FB"/>
    <w:rsid w:val="00D87B7C"/>
    <w:rsid w:val="00D91068"/>
    <w:rsid w:val="00D91407"/>
    <w:rsid w:val="00D944DB"/>
    <w:rsid w:val="00D94C01"/>
    <w:rsid w:val="00D95221"/>
    <w:rsid w:val="00D95305"/>
    <w:rsid w:val="00D95DFC"/>
    <w:rsid w:val="00D96168"/>
    <w:rsid w:val="00D97714"/>
    <w:rsid w:val="00DA0ACE"/>
    <w:rsid w:val="00DA0FF5"/>
    <w:rsid w:val="00DA54A3"/>
    <w:rsid w:val="00DA5510"/>
    <w:rsid w:val="00DA5F0B"/>
    <w:rsid w:val="00DA602E"/>
    <w:rsid w:val="00DA655C"/>
    <w:rsid w:val="00DA6A6D"/>
    <w:rsid w:val="00DB1C06"/>
    <w:rsid w:val="00DB1E8A"/>
    <w:rsid w:val="00DB285E"/>
    <w:rsid w:val="00DB32E7"/>
    <w:rsid w:val="00DB3CA2"/>
    <w:rsid w:val="00DB4FD6"/>
    <w:rsid w:val="00DB598D"/>
    <w:rsid w:val="00DB78FE"/>
    <w:rsid w:val="00DC06C6"/>
    <w:rsid w:val="00DC0A87"/>
    <w:rsid w:val="00DC114A"/>
    <w:rsid w:val="00DC386B"/>
    <w:rsid w:val="00DC421B"/>
    <w:rsid w:val="00DC75E6"/>
    <w:rsid w:val="00DD045E"/>
    <w:rsid w:val="00DD05D4"/>
    <w:rsid w:val="00DD1AF7"/>
    <w:rsid w:val="00DD1BB8"/>
    <w:rsid w:val="00DD2A3C"/>
    <w:rsid w:val="00DD2BBC"/>
    <w:rsid w:val="00DD3546"/>
    <w:rsid w:val="00DD3597"/>
    <w:rsid w:val="00DD363B"/>
    <w:rsid w:val="00DD447C"/>
    <w:rsid w:val="00DD4E98"/>
    <w:rsid w:val="00DD5147"/>
    <w:rsid w:val="00DE18FF"/>
    <w:rsid w:val="00DE3737"/>
    <w:rsid w:val="00DE43FC"/>
    <w:rsid w:val="00DE4C88"/>
    <w:rsid w:val="00DE550B"/>
    <w:rsid w:val="00DE5873"/>
    <w:rsid w:val="00DF1F40"/>
    <w:rsid w:val="00DF3BD3"/>
    <w:rsid w:val="00DF5416"/>
    <w:rsid w:val="00DF675C"/>
    <w:rsid w:val="00DF69F5"/>
    <w:rsid w:val="00DF708D"/>
    <w:rsid w:val="00DF7783"/>
    <w:rsid w:val="00E01C09"/>
    <w:rsid w:val="00E0642B"/>
    <w:rsid w:val="00E06A99"/>
    <w:rsid w:val="00E10D1E"/>
    <w:rsid w:val="00E1333C"/>
    <w:rsid w:val="00E13681"/>
    <w:rsid w:val="00E14AB6"/>
    <w:rsid w:val="00E16C1D"/>
    <w:rsid w:val="00E16C2F"/>
    <w:rsid w:val="00E17809"/>
    <w:rsid w:val="00E20D1A"/>
    <w:rsid w:val="00E22652"/>
    <w:rsid w:val="00E22ECB"/>
    <w:rsid w:val="00E24B21"/>
    <w:rsid w:val="00E251E4"/>
    <w:rsid w:val="00E2570F"/>
    <w:rsid w:val="00E261D3"/>
    <w:rsid w:val="00E27EE1"/>
    <w:rsid w:val="00E30414"/>
    <w:rsid w:val="00E318E3"/>
    <w:rsid w:val="00E330B9"/>
    <w:rsid w:val="00E33390"/>
    <w:rsid w:val="00E33D86"/>
    <w:rsid w:val="00E349DE"/>
    <w:rsid w:val="00E366CB"/>
    <w:rsid w:val="00E36E6F"/>
    <w:rsid w:val="00E37284"/>
    <w:rsid w:val="00E4299D"/>
    <w:rsid w:val="00E4425D"/>
    <w:rsid w:val="00E44DAF"/>
    <w:rsid w:val="00E45B45"/>
    <w:rsid w:val="00E471B7"/>
    <w:rsid w:val="00E50F34"/>
    <w:rsid w:val="00E51691"/>
    <w:rsid w:val="00E52D3C"/>
    <w:rsid w:val="00E53AE9"/>
    <w:rsid w:val="00E5492C"/>
    <w:rsid w:val="00E558E7"/>
    <w:rsid w:val="00E5759C"/>
    <w:rsid w:val="00E578AF"/>
    <w:rsid w:val="00E579B7"/>
    <w:rsid w:val="00E600FD"/>
    <w:rsid w:val="00E60299"/>
    <w:rsid w:val="00E60F04"/>
    <w:rsid w:val="00E63B6F"/>
    <w:rsid w:val="00E649B9"/>
    <w:rsid w:val="00E66A9D"/>
    <w:rsid w:val="00E7064E"/>
    <w:rsid w:val="00E71204"/>
    <w:rsid w:val="00E716DD"/>
    <w:rsid w:val="00E7267E"/>
    <w:rsid w:val="00E729D4"/>
    <w:rsid w:val="00E7313E"/>
    <w:rsid w:val="00E75D76"/>
    <w:rsid w:val="00E77F9A"/>
    <w:rsid w:val="00E82CAA"/>
    <w:rsid w:val="00E854DF"/>
    <w:rsid w:val="00E86C9A"/>
    <w:rsid w:val="00E979E2"/>
    <w:rsid w:val="00EA0BD0"/>
    <w:rsid w:val="00EA0DAE"/>
    <w:rsid w:val="00EA1E2D"/>
    <w:rsid w:val="00EA1F54"/>
    <w:rsid w:val="00EA343F"/>
    <w:rsid w:val="00EA4A6E"/>
    <w:rsid w:val="00EA4B60"/>
    <w:rsid w:val="00EA4DD8"/>
    <w:rsid w:val="00EA6535"/>
    <w:rsid w:val="00EB0E36"/>
    <w:rsid w:val="00EB0F0A"/>
    <w:rsid w:val="00EB3465"/>
    <w:rsid w:val="00EB491C"/>
    <w:rsid w:val="00EB72FE"/>
    <w:rsid w:val="00EC10F0"/>
    <w:rsid w:val="00EC1512"/>
    <w:rsid w:val="00EC199E"/>
    <w:rsid w:val="00EC3683"/>
    <w:rsid w:val="00EC402B"/>
    <w:rsid w:val="00EC5F47"/>
    <w:rsid w:val="00EC6A84"/>
    <w:rsid w:val="00EC6E1A"/>
    <w:rsid w:val="00EC725E"/>
    <w:rsid w:val="00ED0E5D"/>
    <w:rsid w:val="00ED55C3"/>
    <w:rsid w:val="00ED60DA"/>
    <w:rsid w:val="00ED6381"/>
    <w:rsid w:val="00ED69B0"/>
    <w:rsid w:val="00ED6F4E"/>
    <w:rsid w:val="00ED71FE"/>
    <w:rsid w:val="00ED7B8C"/>
    <w:rsid w:val="00ED7E3B"/>
    <w:rsid w:val="00EE297D"/>
    <w:rsid w:val="00EE3121"/>
    <w:rsid w:val="00EE628C"/>
    <w:rsid w:val="00EF2993"/>
    <w:rsid w:val="00EF31FD"/>
    <w:rsid w:val="00EF509E"/>
    <w:rsid w:val="00EF68F9"/>
    <w:rsid w:val="00F00973"/>
    <w:rsid w:val="00F0205D"/>
    <w:rsid w:val="00F062A9"/>
    <w:rsid w:val="00F07E37"/>
    <w:rsid w:val="00F07FF7"/>
    <w:rsid w:val="00F107E5"/>
    <w:rsid w:val="00F13210"/>
    <w:rsid w:val="00F15B17"/>
    <w:rsid w:val="00F16D53"/>
    <w:rsid w:val="00F2041B"/>
    <w:rsid w:val="00F23E1E"/>
    <w:rsid w:val="00F24001"/>
    <w:rsid w:val="00F26C25"/>
    <w:rsid w:val="00F27067"/>
    <w:rsid w:val="00F30223"/>
    <w:rsid w:val="00F304B0"/>
    <w:rsid w:val="00F30A09"/>
    <w:rsid w:val="00F30FBA"/>
    <w:rsid w:val="00F31132"/>
    <w:rsid w:val="00F31E9F"/>
    <w:rsid w:val="00F32ACD"/>
    <w:rsid w:val="00F34D77"/>
    <w:rsid w:val="00F35795"/>
    <w:rsid w:val="00F3597F"/>
    <w:rsid w:val="00F36D9B"/>
    <w:rsid w:val="00F37B17"/>
    <w:rsid w:val="00F37BFA"/>
    <w:rsid w:val="00F41806"/>
    <w:rsid w:val="00F424E3"/>
    <w:rsid w:val="00F42CEF"/>
    <w:rsid w:val="00F46373"/>
    <w:rsid w:val="00F529D9"/>
    <w:rsid w:val="00F53F2A"/>
    <w:rsid w:val="00F56BD5"/>
    <w:rsid w:val="00F60C38"/>
    <w:rsid w:val="00F6182A"/>
    <w:rsid w:val="00F6243E"/>
    <w:rsid w:val="00F63A90"/>
    <w:rsid w:val="00F646BE"/>
    <w:rsid w:val="00F648BF"/>
    <w:rsid w:val="00F64F0B"/>
    <w:rsid w:val="00F651FD"/>
    <w:rsid w:val="00F6696A"/>
    <w:rsid w:val="00F669D9"/>
    <w:rsid w:val="00F66E16"/>
    <w:rsid w:val="00F674F3"/>
    <w:rsid w:val="00F701FA"/>
    <w:rsid w:val="00F71495"/>
    <w:rsid w:val="00F7296B"/>
    <w:rsid w:val="00F7577C"/>
    <w:rsid w:val="00F7617B"/>
    <w:rsid w:val="00F77281"/>
    <w:rsid w:val="00F77C70"/>
    <w:rsid w:val="00F8281A"/>
    <w:rsid w:val="00F851B0"/>
    <w:rsid w:val="00F8675E"/>
    <w:rsid w:val="00F90061"/>
    <w:rsid w:val="00F909F2"/>
    <w:rsid w:val="00F93B0B"/>
    <w:rsid w:val="00F9603A"/>
    <w:rsid w:val="00F974EC"/>
    <w:rsid w:val="00FA5BB5"/>
    <w:rsid w:val="00FB0A11"/>
    <w:rsid w:val="00FB1C9A"/>
    <w:rsid w:val="00FB3EF5"/>
    <w:rsid w:val="00FB47A7"/>
    <w:rsid w:val="00FB4C17"/>
    <w:rsid w:val="00FB6F05"/>
    <w:rsid w:val="00FB7553"/>
    <w:rsid w:val="00FB7CB5"/>
    <w:rsid w:val="00FC0305"/>
    <w:rsid w:val="00FC03C6"/>
    <w:rsid w:val="00FC390D"/>
    <w:rsid w:val="00FC3E50"/>
    <w:rsid w:val="00FC4904"/>
    <w:rsid w:val="00FC4F9B"/>
    <w:rsid w:val="00FC5502"/>
    <w:rsid w:val="00FC6464"/>
    <w:rsid w:val="00FD032A"/>
    <w:rsid w:val="00FD2BDE"/>
    <w:rsid w:val="00FD4006"/>
    <w:rsid w:val="00FD6DC7"/>
    <w:rsid w:val="00FE124F"/>
    <w:rsid w:val="00FE4E10"/>
    <w:rsid w:val="00FE56B7"/>
    <w:rsid w:val="00FE7480"/>
    <w:rsid w:val="00FF003F"/>
    <w:rsid w:val="00FF1AEB"/>
    <w:rsid w:val="00FF25A3"/>
    <w:rsid w:val="00FF2B59"/>
    <w:rsid w:val="00FF2C63"/>
    <w:rsid w:val="00FF3EE2"/>
    <w:rsid w:val="00FF6347"/>
    <w:rsid w:val="00FF7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BB0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1F47"/>
    <w:pPr>
      <w:ind w:left="720"/>
      <w:contextualSpacing/>
    </w:pPr>
  </w:style>
  <w:style w:type="paragraph" w:styleId="BalloonText">
    <w:name w:val="Balloon Text"/>
    <w:basedOn w:val="Normal"/>
    <w:link w:val="BalloonTextChar"/>
    <w:uiPriority w:val="99"/>
    <w:semiHidden/>
    <w:unhideWhenUsed/>
    <w:rsid w:val="004C4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11F"/>
    <w:rPr>
      <w:rFonts w:ascii="Lucida Grande" w:hAnsi="Lucida Grande"/>
      <w:sz w:val="18"/>
      <w:szCs w:val="18"/>
    </w:rPr>
  </w:style>
  <w:style w:type="table" w:styleId="TableGrid">
    <w:name w:val="Table Grid"/>
    <w:basedOn w:val="TableNormal"/>
    <w:uiPriority w:val="59"/>
    <w:rsid w:val="00030C5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C17"/>
    <w:rPr>
      <w:color w:val="808080"/>
    </w:rPr>
  </w:style>
  <w:style w:type="paragraph" w:styleId="Header">
    <w:name w:val="header"/>
    <w:basedOn w:val="Normal"/>
    <w:link w:val="HeaderChar"/>
    <w:uiPriority w:val="99"/>
    <w:unhideWhenUsed/>
    <w:rsid w:val="005173C9"/>
    <w:pPr>
      <w:tabs>
        <w:tab w:val="center" w:pos="4320"/>
        <w:tab w:val="right" w:pos="8640"/>
      </w:tabs>
    </w:pPr>
  </w:style>
  <w:style w:type="character" w:customStyle="1" w:styleId="HeaderChar">
    <w:name w:val="Header Char"/>
    <w:basedOn w:val="DefaultParagraphFont"/>
    <w:link w:val="Header"/>
    <w:uiPriority w:val="99"/>
    <w:rsid w:val="005173C9"/>
  </w:style>
  <w:style w:type="paragraph" w:styleId="Footer">
    <w:name w:val="footer"/>
    <w:basedOn w:val="Normal"/>
    <w:link w:val="FooterChar"/>
    <w:uiPriority w:val="99"/>
    <w:unhideWhenUsed/>
    <w:rsid w:val="005173C9"/>
    <w:pPr>
      <w:tabs>
        <w:tab w:val="center" w:pos="4320"/>
        <w:tab w:val="right" w:pos="8640"/>
      </w:tabs>
    </w:pPr>
  </w:style>
  <w:style w:type="character" w:customStyle="1" w:styleId="FooterChar">
    <w:name w:val="Footer Char"/>
    <w:basedOn w:val="DefaultParagraphFont"/>
    <w:link w:val="Footer"/>
    <w:uiPriority w:val="99"/>
    <w:rsid w:val="005173C9"/>
  </w:style>
  <w:style w:type="character" w:styleId="CommentReference">
    <w:name w:val="annotation reference"/>
    <w:basedOn w:val="DefaultParagraphFont"/>
    <w:uiPriority w:val="99"/>
    <w:semiHidden/>
    <w:unhideWhenUsed/>
    <w:rsid w:val="00D36D6E"/>
    <w:rPr>
      <w:sz w:val="16"/>
      <w:szCs w:val="16"/>
    </w:rPr>
  </w:style>
  <w:style w:type="paragraph" w:styleId="CommentText">
    <w:name w:val="annotation text"/>
    <w:basedOn w:val="Normal"/>
    <w:link w:val="CommentTextChar"/>
    <w:uiPriority w:val="99"/>
    <w:semiHidden/>
    <w:unhideWhenUsed/>
    <w:rsid w:val="00D36D6E"/>
    <w:rPr>
      <w:sz w:val="20"/>
      <w:szCs w:val="20"/>
    </w:rPr>
  </w:style>
  <w:style w:type="character" w:customStyle="1" w:styleId="CommentTextChar">
    <w:name w:val="Comment Text Char"/>
    <w:basedOn w:val="DefaultParagraphFont"/>
    <w:link w:val="CommentText"/>
    <w:uiPriority w:val="99"/>
    <w:semiHidden/>
    <w:rsid w:val="00D36D6E"/>
    <w:rPr>
      <w:sz w:val="20"/>
      <w:szCs w:val="20"/>
    </w:rPr>
  </w:style>
  <w:style w:type="paragraph" w:styleId="CommentSubject">
    <w:name w:val="annotation subject"/>
    <w:basedOn w:val="CommentText"/>
    <w:next w:val="CommentText"/>
    <w:link w:val="CommentSubjectChar"/>
    <w:uiPriority w:val="99"/>
    <w:semiHidden/>
    <w:unhideWhenUsed/>
    <w:rsid w:val="00D36D6E"/>
    <w:rPr>
      <w:b/>
      <w:bCs/>
    </w:rPr>
  </w:style>
  <w:style w:type="character" w:customStyle="1" w:styleId="CommentSubjectChar">
    <w:name w:val="Comment Subject Char"/>
    <w:basedOn w:val="CommentTextChar"/>
    <w:link w:val="CommentSubject"/>
    <w:uiPriority w:val="99"/>
    <w:semiHidden/>
    <w:rsid w:val="00D36D6E"/>
    <w:rPr>
      <w:b/>
      <w:bCs/>
      <w:sz w:val="20"/>
      <w:szCs w:val="20"/>
    </w:rPr>
  </w:style>
  <w:style w:type="paragraph" w:styleId="Revision">
    <w:name w:val="Revision"/>
    <w:hidden/>
    <w:uiPriority w:val="99"/>
    <w:semiHidden/>
    <w:rsid w:val="00F07F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03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03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01F47"/>
    <w:pPr>
      <w:ind w:left="720"/>
      <w:contextualSpacing/>
    </w:pPr>
  </w:style>
  <w:style w:type="paragraph" w:styleId="BalloonText">
    <w:name w:val="Balloon Text"/>
    <w:basedOn w:val="Normal"/>
    <w:link w:val="BalloonTextChar"/>
    <w:uiPriority w:val="99"/>
    <w:semiHidden/>
    <w:unhideWhenUsed/>
    <w:rsid w:val="004C411F"/>
    <w:rPr>
      <w:rFonts w:ascii="Lucida Grande" w:hAnsi="Lucida Grande"/>
      <w:sz w:val="18"/>
      <w:szCs w:val="18"/>
    </w:rPr>
  </w:style>
  <w:style w:type="character" w:customStyle="1" w:styleId="BalloonTextChar">
    <w:name w:val="Balloon Text Char"/>
    <w:basedOn w:val="DefaultParagraphFont"/>
    <w:link w:val="BalloonText"/>
    <w:uiPriority w:val="99"/>
    <w:semiHidden/>
    <w:rsid w:val="004C411F"/>
    <w:rPr>
      <w:rFonts w:ascii="Lucida Grande" w:hAnsi="Lucida Grande"/>
      <w:sz w:val="18"/>
      <w:szCs w:val="18"/>
    </w:rPr>
  </w:style>
  <w:style w:type="table" w:styleId="TableGrid">
    <w:name w:val="Table Grid"/>
    <w:basedOn w:val="TableNormal"/>
    <w:uiPriority w:val="59"/>
    <w:rsid w:val="00030C5D"/>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B4C17"/>
    <w:rPr>
      <w:color w:val="808080"/>
    </w:rPr>
  </w:style>
  <w:style w:type="paragraph" w:styleId="Header">
    <w:name w:val="header"/>
    <w:basedOn w:val="Normal"/>
    <w:link w:val="HeaderChar"/>
    <w:uiPriority w:val="99"/>
    <w:unhideWhenUsed/>
    <w:rsid w:val="005173C9"/>
    <w:pPr>
      <w:tabs>
        <w:tab w:val="center" w:pos="4320"/>
        <w:tab w:val="right" w:pos="8640"/>
      </w:tabs>
    </w:pPr>
  </w:style>
  <w:style w:type="character" w:customStyle="1" w:styleId="HeaderChar">
    <w:name w:val="Header Char"/>
    <w:basedOn w:val="DefaultParagraphFont"/>
    <w:link w:val="Header"/>
    <w:uiPriority w:val="99"/>
    <w:rsid w:val="005173C9"/>
  </w:style>
  <w:style w:type="paragraph" w:styleId="Footer">
    <w:name w:val="footer"/>
    <w:basedOn w:val="Normal"/>
    <w:link w:val="FooterChar"/>
    <w:uiPriority w:val="99"/>
    <w:unhideWhenUsed/>
    <w:rsid w:val="005173C9"/>
    <w:pPr>
      <w:tabs>
        <w:tab w:val="center" w:pos="4320"/>
        <w:tab w:val="right" w:pos="8640"/>
      </w:tabs>
    </w:pPr>
  </w:style>
  <w:style w:type="character" w:customStyle="1" w:styleId="FooterChar">
    <w:name w:val="Footer Char"/>
    <w:basedOn w:val="DefaultParagraphFont"/>
    <w:link w:val="Footer"/>
    <w:uiPriority w:val="99"/>
    <w:rsid w:val="005173C9"/>
  </w:style>
  <w:style w:type="character" w:styleId="CommentReference">
    <w:name w:val="annotation reference"/>
    <w:basedOn w:val="DefaultParagraphFont"/>
    <w:uiPriority w:val="99"/>
    <w:semiHidden/>
    <w:unhideWhenUsed/>
    <w:rsid w:val="00D36D6E"/>
    <w:rPr>
      <w:sz w:val="16"/>
      <w:szCs w:val="16"/>
    </w:rPr>
  </w:style>
  <w:style w:type="paragraph" w:styleId="CommentText">
    <w:name w:val="annotation text"/>
    <w:basedOn w:val="Normal"/>
    <w:link w:val="CommentTextChar"/>
    <w:uiPriority w:val="99"/>
    <w:semiHidden/>
    <w:unhideWhenUsed/>
    <w:rsid w:val="00D36D6E"/>
    <w:rPr>
      <w:sz w:val="20"/>
      <w:szCs w:val="20"/>
    </w:rPr>
  </w:style>
  <w:style w:type="character" w:customStyle="1" w:styleId="CommentTextChar">
    <w:name w:val="Comment Text Char"/>
    <w:basedOn w:val="DefaultParagraphFont"/>
    <w:link w:val="CommentText"/>
    <w:uiPriority w:val="99"/>
    <w:semiHidden/>
    <w:rsid w:val="00D36D6E"/>
    <w:rPr>
      <w:sz w:val="20"/>
      <w:szCs w:val="20"/>
    </w:rPr>
  </w:style>
  <w:style w:type="paragraph" w:styleId="CommentSubject">
    <w:name w:val="annotation subject"/>
    <w:basedOn w:val="CommentText"/>
    <w:next w:val="CommentText"/>
    <w:link w:val="CommentSubjectChar"/>
    <w:uiPriority w:val="99"/>
    <w:semiHidden/>
    <w:unhideWhenUsed/>
    <w:rsid w:val="00D36D6E"/>
    <w:rPr>
      <w:b/>
      <w:bCs/>
    </w:rPr>
  </w:style>
  <w:style w:type="character" w:customStyle="1" w:styleId="CommentSubjectChar">
    <w:name w:val="Comment Subject Char"/>
    <w:basedOn w:val="CommentTextChar"/>
    <w:link w:val="CommentSubject"/>
    <w:uiPriority w:val="99"/>
    <w:semiHidden/>
    <w:rsid w:val="00D36D6E"/>
    <w:rPr>
      <w:b/>
      <w:bCs/>
      <w:sz w:val="20"/>
      <w:szCs w:val="20"/>
    </w:rPr>
  </w:style>
  <w:style w:type="paragraph" w:styleId="Revision">
    <w:name w:val="Revision"/>
    <w:hidden/>
    <w:uiPriority w:val="99"/>
    <w:semiHidden/>
    <w:rsid w:val="00F07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FB192-24F4-EC4B-9A10-2CD08846E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6</Pages>
  <Words>7216</Words>
  <Characters>41136</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Fast</dc:creator>
  <cp:lastModifiedBy>Tony Fast</cp:lastModifiedBy>
  <cp:revision>525</cp:revision>
  <cp:lastPrinted>2013-11-14T22:07:00Z</cp:lastPrinted>
  <dcterms:created xsi:type="dcterms:W3CDTF">2013-10-29T03:11:00Z</dcterms:created>
  <dcterms:modified xsi:type="dcterms:W3CDTF">2013-11-14T23:07:00Z</dcterms:modified>
</cp:coreProperties>
</file>